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614E"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48"/>
          <w:szCs w:val="48"/>
          <w:u w:val="single"/>
          <w:bdr w:val="none" w:sz="0" w:space="0" w:color="auto" w:frame="1"/>
          <w:lang w:eastAsia="en-IN"/>
          <w14:ligatures w14:val="none"/>
        </w:rPr>
        <w:t>Article #3: What is Negation Test and How to use it?</w:t>
      </w:r>
    </w:p>
    <w:p w14:paraId="7744AD19"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p>
    <w:p w14:paraId="20B18807"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42"/>
          <w:szCs w:val="42"/>
          <w:u w:val="single"/>
          <w:bdr w:val="none" w:sz="0" w:space="0" w:color="auto" w:frame="1"/>
          <w:lang w:eastAsia="en-IN"/>
          <w14:ligatures w14:val="none"/>
        </w:rPr>
        <w:t>Introduction</w:t>
      </w:r>
    </w:p>
    <w:p w14:paraId="55BC3667"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This is the third and the final article in the series of </w:t>
      </w:r>
      <w:r w:rsidRPr="000F1AF3">
        <w:rPr>
          <w:rFonts w:ascii="Tahoma" w:eastAsia="Times New Roman" w:hAnsi="Tahoma" w:cs="Tahoma"/>
          <w:color w:val="2A2A2A"/>
          <w:kern w:val="0"/>
          <w:sz w:val="32"/>
          <w:szCs w:val="32"/>
          <w:bdr w:val="none" w:sz="0" w:space="0" w:color="auto" w:frame="1"/>
          <w:shd w:val="clear" w:color="auto" w:fill="F9F9F5"/>
          <w:lang w:eastAsia="en-IN"/>
          <w14:ligatures w14:val="none"/>
        </w:rPr>
        <w:t>Negation Test Articles</w:t>
      </w:r>
      <w:r w:rsidRPr="000F1AF3">
        <w:rPr>
          <w:rFonts w:ascii="Tahoma" w:eastAsia="Times New Roman" w:hAnsi="Tahoma" w:cs="Tahoma"/>
          <w:color w:val="2A2A2A"/>
          <w:kern w:val="0"/>
          <w:sz w:val="24"/>
          <w:szCs w:val="24"/>
          <w:shd w:val="clear" w:color="auto" w:fill="F9F9F5"/>
          <w:lang w:eastAsia="en-IN"/>
          <w14:ligatures w14:val="none"/>
        </w:rPr>
        <w:t>. In the first article you learnt about the concept of logical negation and sample spaces. You also learnt how to represent various sample spaces on the Possibility Line. In the second article you applied this understanding to negate various statements. In this article, we’ll go one-step further and logically negate option choice statements through the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Negation Test to figure out the correct answer to an Assumption Question with a 100% surety</w:t>
      </w:r>
      <w:r w:rsidRPr="000F1AF3">
        <w:rPr>
          <w:rFonts w:ascii="Tahoma" w:eastAsia="Times New Roman" w:hAnsi="Tahoma" w:cs="Tahoma"/>
          <w:color w:val="2A2A2A"/>
          <w:kern w:val="0"/>
          <w:sz w:val="24"/>
          <w:szCs w:val="24"/>
          <w:shd w:val="clear" w:color="auto" w:fill="F9F9F5"/>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All set to master the Negation Test? Let’s get rolling!</w:t>
      </w:r>
      <w:r w:rsidRPr="000F1AF3">
        <w:rPr>
          <w:rFonts w:ascii="Tahoma" w:eastAsia="Times New Roman" w:hAnsi="Tahoma" w:cs="Tahoma"/>
          <w:color w:val="2A2A2A"/>
          <w:kern w:val="0"/>
          <w:sz w:val="24"/>
          <w:szCs w:val="24"/>
          <w:lang w:eastAsia="en-IN"/>
          <w14:ligatures w14:val="none"/>
        </w:rPr>
        <w:br/>
      </w:r>
    </w:p>
    <w:p w14:paraId="308000A9"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42"/>
          <w:szCs w:val="42"/>
          <w:u w:val="single"/>
          <w:bdr w:val="none" w:sz="0" w:space="0" w:color="auto" w:frame="1"/>
          <w:lang w:eastAsia="en-IN"/>
          <w14:ligatures w14:val="none"/>
        </w:rPr>
        <w:t>What is Negation Test?</w:t>
      </w:r>
    </w:p>
    <w:p w14:paraId="39A614CF"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The Negation Test is a tool that we use to determine with full confidence as to whether a given answer choice in an Assumption question is the correct answer. How do we do that? We simply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take an answer choice and logically negate the information given in it</w:t>
      </w:r>
      <w:r w:rsidRPr="000F1AF3">
        <w:rPr>
          <w:rFonts w:ascii="Tahoma" w:eastAsia="Times New Roman" w:hAnsi="Tahoma" w:cs="Tahoma"/>
          <w:color w:val="2A2A2A"/>
          <w:kern w:val="0"/>
          <w:sz w:val="24"/>
          <w:szCs w:val="24"/>
          <w:shd w:val="clear" w:color="auto" w:fill="F9F9F5"/>
          <w:lang w:eastAsia="en-IN"/>
          <w14:ligatures w14:val="none"/>
        </w:rPr>
        <w:t>. If by negating the information,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the conclusion is falsified</w:t>
      </w:r>
      <w:r w:rsidRPr="000F1AF3">
        <w:rPr>
          <w:rFonts w:ascii="Tahoma" w:eastAsia="Times New Roman" w:hAnsi="Tahoma" w:cs="Tahoma"/>
          <w:color w:val="2A2A2A"/>
          <w:kern w:val="0"/>
          <w:sz w:val="24"/>
          <w:szCs w:val="24"/>
          <w:shd w:val="clear" w:color="auto" w:fill="F9F9F5"/>
          <w:lang w:eastAsia="en-IN"/>
          <w14:ligatures w14:val="none"/>
        </w:rPr>
        <w:t>, the answer choice at hand is indeed an assumption made by the author, and is, hence, the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correct answer</w:t>
      </w:r>
      <w:r w:rsidRPr="000F1AF3">
        <w:rPr>
          <w:rFonts w:ascii="Tahoma" w:eastAsia="Times New Roman" w:hAnsi="Tahoma" w:cs="Tahoma"/>
          <w:color w:val="2A2A2A"/>
          <w:kern w:val="0"/>
          <w:sz w:val="24"/>
          <w:szCs w:val="24"/>
          <w:shd w:val="clear" w:color="auto" w:fill="F9F9F5"/>
          <w:lang w:eastAsia="en-IN"/>
          <w14:ligatures w14:val="none"/>
        </w:rPr>
        <w:t>. You can mark it and move on to the next question. As simple as that!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Of course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if negating</w:t>
      </w:r>
      <w:r w:rsidRPr="000F1AF3">
        <w:rPr>
          <w:rFonts w:ascii="Tahoma" w:eastAsia="Times New Roman" w:hAnsi="Tahoma" w:cs="Tahoma"/>
          <w:color w:val="2A2A2A"/>
          <w:kern w:val="0"/>
          <w:sz w:val="24"/>
          <w:szCs w:val="24"/>
          <w:shd w:val="clear" w:color="auto" w:fill="F9F9F5"/>
          <w:lang w:eastAsia="en-IN"/>
          <w14:ligatures w14:val="none"/>
        </w:rPr>
        <w:t> the information given in the answer choice under consideration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does not falsify the conclusion</w:t>
      </w:r>
      <w:r w:rsidRPr="000F1AF3">
        <w:rPr>
          <w:rFonts w:ascii="Tahoma" w:eastAsia="Times New Roman" w:hAnsi="Tahoma" w:cs="Tahoma"/>
          <w:color w:val="2A2A2A"/>
          <w:kern w:val="0"/>
          <w:sz w:val="24"/>
          <w:szCs w:val="24"/>
          <w:shd w:val="clear" w:color="auto" w:fill="F9F9F5"/>
          <w:lang w:eastAsia="en-IN"/>
          <w14:ligatures w14:val="none"/>
        </w:rPr>
        <w:t>, you need to evaluate other contenders, since this one’s NOT the correct answer – it is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not the assumption</w:t>
      </w:r>
      <w:r w:rsidRPr="000F1AF3">
        <w:rPr>
          <w:rFonts w:ascii="Tahoma" w:eastAsia="Times New Roman" w:hAnsi="Tahoma" w:cs="Tahoma"/>
          <w:color w:val="2A2A2A"/>
          <w:kern w:val="0"/>
          <w:sz w:val="24"/>
          <w:szCs w:val="24"/>
          <w:shd w:val="clear" w:color="auto" w:fill="F9F9F5"/>
          <w:lang w:eastAsia="en-IN"/>
          <w14:ligatures w14:val="none"/>
        </w:rPr>
        <w:t>; it is not vital for the argument.</w:t>
      </w:r>
      <w:r w:rsidRPr="000F1AF3">
        <w:rPr>
          <w:rFonts w:ascii="Tahoma" w:eastAsia="Times New Roman" w:hAnsi="Tahoma" w:cs="Tahoma"/>
          <w:color w:val="2A2A2A"/>
          <w:kern w:val="0"/>
          <w:sz w:val="24"/>
          <w:szCs w:val="24"/>
          <w:lang w:eastAsia="en-IN"/>
          <w14:ligatures w14:val="none"/>
        </w:rPr>
        <w:br/>
      </w:r>
    </w:p>
    <w:p w14:paraId="337912A1" w14:textId="48B6A993"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3288E665" wp14:editId="25B5C0EA">
            <wp:extent cx="5731510" cy="14712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14:paraId="46CC84A0"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2F08DBAC"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Why does Negation Test work?</w:t>
      </w:r>
    </w:p>
    <w:p w14:paraId="01E01E65"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lastRenderedPageBreak/>
        <w:br/>
      </w:r>
      <w:r w:rsidRPr="000F1AF3">
        <w:rPr>
          <w:rFonts w:ascii="Tahoma" w:eastAsia="Times New Roman" w:hAnsi="Tahoma" w:cs="Tahoma"/>
          <w:color w:val="2A2A2A"/>
          <w:kern w:val="0"/>
          <w:sz w:val="24"/>
          <w:szCs w:val="24"/>
          <w:shd w:val="clear" w:color="auto" w:fill="F9F9F5"/>
          <w:lang w:eastAsia="en-IN"/>
          <w14:ligatures w14:val="none"/>
        </w:rPr>
        <w:t>Now you may ask as to why is that the case – why does negating the assumption falsify the conclusion?</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 xml:space="preserve">The Negation Test exploits a key feature of any assumption – that the assumption </w:t>
      </w:r>
      <w:proofErr w:type="gramStart"/>
      <w:r w:rsidRPr="000F1AF3">
        <w:rPr>
          <w:rFonts w:ascii="Tahoma" w:eastAsia="Times New Roman" w:hAnsi="Tahoma" w:cs="Tahoma"/>
          <w:color w:val="2A2A2A"/>
          <w:kern w:val="0"/>
          <w:sz w:val="24"/>
          <w:szCs w:val="24"/>
          <w:shd w:val="clear" w:color="auto" w:fill="F9F9F5"/>
          <w:lang w:eastAsia="en-IN"/>
          <w14:ligatures w14:val="none"/>
        </w:rPr>
        <w:t>has to</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be true for the conclusion to hold valid. Let’s understand this quality a bit more.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By definition, an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assumption is a </w:t>
      </w:r>
      <w:r w:rsidRPr="000F1AF3">
        <w:rPr>
          <w:rFonts w:ascii="inherit" w:eastAsia="Times New Roman" w:hAnsi="inherit" w:cs="Tahoma"/>
          <w:b/>
          <w:bCs/>
          <w:color w:val="2A2A2A"/>
          <w:kern w:val="0"/>
          <w:sz w:val="32"/>
          <w:szCs w:val="32"/>
          <w:u w:val="single"/>
          <w:bdr w:val="none" w:sz="0" w:space="0" w:color="auto" w:frame="1"/>
          <w:shd w:val="clear" w:color="auto" w:fill="F9F9F5"/>
          <w:lang w:eastAsia="en-IN"/>
          <w14:ligatures w14:val="none"/>
        </w:rPr>
        <w:t>vital</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 piece of information</w:t>
      </w:r>
      <w:r w:rsidRPr="000F1AF3">
        <w:rPr>
          <w:rFonts w:ascii="Tahoma" w:eastAsia="Times New Roman" w:hAnsi="Tahoma" w:cs="Tahoma"/>
          <w:color w:val="2A2A2A"/>
          <w:kern w:val="0"/>
          <w:sz w:val="24"/>
          <w:szCs w:val="24"/>
          <w:shd w:val="clear" w:color="auto" w:fill="F9F9F5"/>
          <w:lang w:eastAsia="en-IN"/>
          <w14:ligatures w14:val="none"/>
        </w:rPr>
        <w:t> that is never actually given to us in the argument but is supposed/</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assumed by the author while drawing the conclusion</w:t>
      </w:r>
      <w:r w:rsidRPr="000F1AF3">
        <w:rPr>
          <w:rFonts w:ascii="Tahoma" w:eastAsia="Times New Roman" w:hAnsi="Tahoma" w:cs="Tahoma"/>
          <w:color w:val="2A2A2A"/>
          <w:kern w:val="0"/>
          <w:sz w:val="24"/>
          <w:szCs w:val="24"/>
          <w:shd w:val="clear" w:color="auto" w:fill="F9F9F5"/>
          <w:lang w:eastAsia="en-IN"/>
          <w14:ligatures w14:val="none"/>
        </w:rPr>
        <w:t>. What does this mean? This means that if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we take away the assumed piece of information</w:t>
      </w:r>
      <w:r w:rsidRPr="000F1AF3">
        <w:rPr>
          <w:rFonts w:ascii="Tahoma" w:eastAsia="Times New Roman" w:hAnsi="Tahoma" w:cs="Tahoma"/>
          <w:color w:val="2A2A2A"/>
          <w:kern w:val="0"/>
          <w:sz w:val="24"/>
          <w:szCs w:val="24"/>
          <w:shd w:val="clear" w:color="auto" w:fill="F9F9F5"/>
          <w:lang w:eastAsia="en-IN"/>
          <w14:ligatures w14:val="none"/>
        </w:rPr>
        <w:t>, the author will not be able to draw the given conclusion and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the argument falls apart</w:t>
      </w:r>
      <w:r w:rsidRPr="000F1AF3">
        <w:rPr>
          <w:rFonts w:ascii="Tahoma" w:eastAsia="Times New Roman" w:hAnsi="Tahoma" w:cs="Tahoma"/>
          <w:color w:val="2A2A2A"/>
          <w:kern w:val="0"/>
          <w:sz w:val="24"/>
          <w:szCs w:val="24"/>
          <w:shd w:val="clear" w:color="auto" w:fill="F9F9F5"/>
          <w:lang w:eastAsia="en-IN"/>
          <w14:ligatures w14:val="none"/>
        </w:rPr>
        <w:t>. This is the feature that the Negation Test utilizes.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that you know in principle why the Negation test works, let’s see it in action. But before that, you need to understand when exactly to use the test.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DFAB20E"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When to use Negation Test?</w:t>
      </w:r>
    </w:p>
    <w:p w14:paraId="658D80C1"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To use the Negation test successfully, you need to understand when exactly to use it. The reasons for the same are simple: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0914967"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1. </w:t>
      </w:r>
      <w:r w:rsidRPr="000F1AF3">
        <w:rPr>
          <w:rFonts w:ascii="inherit" w:eastAsia="Times New Roman" w:hAnsi="inherit" w:cs="Tahoma"/>
          <w:b/>
          <w:bCs/>
          <w:color w:val="2A2A2A"/>
          <w:kern w:val="0"/>
          <w:sz w:val="24"/>
          <w:szCs w:val="24"/>
          <w:bdr w:val="none" w:sz="0" w:space="0" w:color="auto" w:frame="1"/>
          <w:lang w:eastAsia="en-IN"/>
          <w14:ligatures w14:val="none"/>
        </w:rPr>
        <w:t>Negation Test is not meant as a first line of defence</w:t>
      </w:r>
      <w:r w:rsidRPr="000F1AF3">
        <w:rPr>
          <w:rFonts w:ascii="Tahoma" w:eastAsia="Times New Roman" w:hAnsi="Tahoma" w:cs="Tahoma"/>
          <w:color w:val="2A2A2A"/>
          <w:kern w:val="0"/>
          <w:sz w:val="24"/>
          <w:szCs w:val="24"/>
          <w:lang w:eastAsia="en-IN"/>
          <w14:ligatures w14:val="none"/>
        </w:rPr>
        <w:t>: The purpose of the test is to help you figure out the correct answer when you are stuck between two answer choices (ideally) that are close as per your understanding. This means that you will have done some analysis before using the test – we will show you what kind of analysis we mean.</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2. </w:t>
      </w:r>
      <w:r w:rsidRPr="000F1AF3">
        <w:rPr>
          <w:rFonts w:ascii="inherit" w:eastAsia="Times New Roman" w:hAnsi="inherit" w:cs="Tahoma"/>
          <w:b/>
          <w:bCs/>
          <w:color w:val="2A2A2A"/>
          <w:kern w:val="0"/>
          <w:sz w:val="24"/>
          <w:szCs w:val="24"/>
          <w:bdr w:val="none" w:sz="0" w:space="0" w:color="auto" w:frame="1"/>
          <w:lang w:eastAsia="en-IN"/>
          <w14:ligatures w14:val="none"/>
        </w:rPr>
        <w:t>Using the test on each and every choice means wastage of precious prep/exam time</w:t>
      </w:r>
      <w:r w:rsidRPr="000F1AF3">
        <w:rPr>
          <w:rFonts w:ascii="Tahoma" w:eastAsia="Times New Roman" w:hAnsi="Tahoma" w:cs="Tahoma"/>
          <w:color w:val="2A2A2A"/>
          <w:kern w:val="0"/>
          <w:sz w:val="24"/>
          <w:szCs w:val="24"/>
          <w:lang w:eastAsia="en-IN"/>
          <w14:ligatures w14:val="none"/>
        </w:rPr>
        <w:t>: The test is meant to clear your doubt and help you save time while making a decision between answer choices that you think are close; however, if you apply it to each and every choice, then you are not only wasting your time but also missing a key gap in your understanding. The fact that you are confused among more than two answer choices shows that you didn’t understand the argument well. Applying the Negation Test will not work here since your understanding of the argument is not clear to begin with.</w:t>
      </w:r>
    </w:p>
    <w:p w14:paraId="60B9AD5D"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that you are clear about when to apply the Negation Test,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let’s address the analysis you should do leading up to its application</w:t>
      </w:r>
      <w:r w:rsidRPr="000F1AF3">
        <w:rPr>
          <w:rFonts w:ascii="Tahoma" w:eastAsia="Times New Roman" w:hAnsi="Tahoma" w:cs="Tahoma"/>
          <w:color w:val="2A2A2A"/>
          <w:kern w:val="0"/>
          <w:sz w:val="24"/>
          <w:szCs w:val="24"/>
          <w:shd w:val="clear" w:color="auto" w:fill="F9F9F5"/>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 xml:space="preserve">Let’s say after you read an argument, you spend a little time on thinking about the argument, but, despite your best effort, the assumption doesn’t jump right at you. You, therefore, get confused when you go </w:t>
      </w:r>
      <w:proofErr w:type="gramStart"/>
      <w:r w:rsidRPr="000F1AF3">
        <w:rPr>
          <w:rFonts w:ascii="Tahoma" w:eastAsia="Times New Roman" w:hAnsi="Tahoma" w:cs="Tahoma"/>
          <w:color w:val="2A2A2A"/>
          <w:kern w:val="0"/>
          <w:sz w:val="24"/>
          <w:szCs w:val="24"/>
          <w:shd w:val="clear" w:color="auto" w:fill="F9F9F5"/>
          <w:lang w:eastAsia="en-IN"/>
          <w14:ligatures w14:val="none"/>
        </w:rPr>
        <w:t>in to</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the answer-choice evaluation.</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lastRenderedPageBreak/>
        <w:br/>
      </w:r>
      <w:r w:rsidRPr="000F1AF3">
        <w:rPr>
          <w:rFonts w:ascii="Tahoma" w:eastAsia="Times New Roman" w:hAnsi="Tahoma" w:cs="Tahoma"/>
          <w:color w:val="2A2A2A"/>
          <w:kern w:val="0"/>
          <w:sz w:val="24"/>
          <w:szCs w:val="24"/>
          <w:shd w:val="clear" w:color="auto" w:fill="F9F9F5"/>
          <w:lang w:eastAsia="en-IN"/>
          <w14:ligatures w14:val="none"/>
        </w:rPr>
        <w:t>Now here’s how you should approach the question from this point on:</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4E3CA46C"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1. </w:t>
      </w:r>
      <w:r w:rsidRPr="000F1AF3">
        <w:rPr>
          <w:rFonts w:ascii="inherit" w:eastAsia="Times New Roman" w:hAnsi="inherit" w:cs="Tahoma"/>
          <w:b/>
          <w:bCs/>
          <w:color w:val="2A2A2A"/>
          <w:kern w:val="0"/>
          <w:sz w:val="24"/>
          <w:szCs w:val="24"/>
          <w:bdr w:val="none" w:sz="0" w:space="0" w:color="auto" w:frame="1"/>
          <w:lang w:eastAsia="en-IN"/>
          <w14:ligatures w14:val="none"/>
        </w:rPr>
        <w:t>Discard all the answer choices that do not provide new information</w:t>
      </w:r>
      <w:r w:rsidRPr="000F1AF3">
        <w:rPr>
          <w:rFonts w:ascii="Tahoma" w:eastAsia="Times New Roman" w:hAnsi="Tahoma" w:cs="Tahoma"/>
          <w:color w:val="2A2A2A"/>
          <w:kern w:val="0"/>
          <w:sz w:val="24"/>
          <w:szCs w:val="24"/>
          <w:lang w:eastAsia="en-IN"/>
          <w14:ligatures w14:val="none"/>
        </w:rPr>
        <w:t xml:space="preserve">: As discussed earlier, an assumption is something that is supposed/assumed but not stated by the author while making the conclusion. Therefore, </w:t>
      </w:r>
      <w:r w:rsidRPr="000F1AF3">
        <w:rPr>
          <w:rFonts w:ascii="inherit" w:eastAsia="Times New Roman" w:hAnsi="inherit" w:cs="Tahoma"/>
          <w:color w:val="2A2A2A"/>
          <w:kern w:val="0"/>
          <w:sz w:val="24"/>
          <w:szCs w:val="24"/>
          <w:u w:val="single"/>
          <w:bdr w:val="none" w:sz="0" w:space="0" w:color="auto" w:frame="1"/>
          <w:lang w:eastAsia="en-IN"/>
          <w14:ligatures w14:val="none"/>
        </w:rPr>
        <w:t>it cannot be a repetition of what’s already given to us</w:t>
      </w:r>
      <w:r w:rsidRPr="000F1AF3">
        <w:rPr>
          <w:rFonts w:ascii="Tahoma" w:eastAsia="Times New Roman" w:hAnsi="Tahoma" w:cs="Tahoma"/>
          <w:color w:val="2A2A2A"/>
          <w:kern w:val="0"/>
          <w:sz w:val="24"/>
          <w:szCs w:val="24"/>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2. </w:t>
      </w:r>
      <w:r w:rsidRPr="000F1AF3">
        <w:rPr>
          <w:rFonts w:ascii="inherit" w:eastAsia="Times New Roman" w:hAnsi="inherit" w:cs="Tahoma"/>
          <w:b/>
          <w:bCs/>
          <w:color w:val="2A2A2A"/>
          <w:kern w:val="0"/>
          <w:sz w:val="24"/>
          <w:szCs w:val="24"/>
          <w:bdr w:val="none" w:sz="0" w:space="0" w:color="auto" w:frame="1"/>
          <w:lang w:eastAsia="en-IN"/>
          <w14:ligatures w14:val="none"/>
        </w:rPr>
        <w:t>Discard answer choices that do not support the conclusion</w:t>
      </w:r>
      <w:r w:rsidRPr="000F1AF3">
        <w:rPr>
          <w:rFonts w:ascii="Tahoma" w:eastAsia="Times New Roman" w:hAnsi="Tahoma" w:cs="Tahoma"/>
          <w:color w:val="2A2A2A"/>
          <w:kern w:val="0"/>
          <w:sz w:val="24"/>
          <w:szCs w:val="24"/>
          <w:lang w:eastAsia="en-IN"/>
          <w14:ligatures w14:val="none"/>
        </w:rPr>
        <w:t>: As e-</w:t>
      </w:r>
      <w:proofErr w:type="spellStart"/>
      <w:r w:rsidRPr="000F1AF3">
        <w:rPr>
          <w:rFonts w:ascii="Tahoma" w:eastAsia="Times New Roman" w:hAnsi="Tahoma" w:cs="Tahoma"/>
          <w:color w:val="2A2A2A"/>
          <w:kern w:val="0"/>
          <w:sz w:val="24"/>
          <w:szCs w:val="24"/>
          <w:lang w:eastAsia="en-IN"/>
          <w14:ligatures w14:val="none"/>
        </w:rPr>
        <w:t>GMATers</w:t>
      </w:r>
      <w:proofErr w:type="spellEnd"/>
      <w:r w:rsidRPr="000F1AF3">
        <w:rPr>
          <w:rFonts w:ascii="Tahoma" w:eastAsia="Times New Roman" w:hAnsi="Tahoma" w:cs="Tahoma"/>
          <w:color w:val="2A2A2A"/>
          <w:kern w:val="0"/>
          <w:sz w:val="24"/>
          <w:szCs w:val="24"/>
          <w:lang w:eastAsia="en-IN"/>
          <w14:ligatures w14:val="none"/>
        </w:rPr>
        <w:t xml:space="preserve"> know, an assumption must always support the conclusion. The logic is the same. </w:t>
      </w:r>
      <w:r w:rsidRPr="000F1AF3">
        <w:rPr>
          <w:rFonts w:ascii="inherit" w:eastAsia="Times New Roman" w:hAnsi="inherit" w:cs="Tahoma"/>
          <w:color w:val="2A2A2A"/>
          <w:kern w:val="0"/>
          <w:sz w:val="24"/>
          <w:szCs w:val="24"/>
          <w:u w:val="single"/>
          <w:bdr w:val="none" w:sz="0" w:space="0" w:color="auto" w:frame="1"/>
          <w:lang w:eastAsia="en-IN"/>
          <w14:ligatures w14:val="none"/>
        </w:rPr>
        <w:t xml:space="preserve">Assumption provides a piece of information that the author has taken </w:t>
      </w:r>
      <w:proofErr w:type="gramStart"/>
      <w:r w:rsidRPr="000F1AF3">
        <w:rPr>
          <w:rFonts w:ascii="inherit" w:eastAsia="Times New Roman" w:hAnsi="inherit" w:cs="Tahoma"/>
          <w:color w:val="2A2A2A"/>
          <w:kern w:val="0"/>
          <w:sz w:val="24"/>
          <w:szCs w:val="24"/>
          <w:u w:val="single"/>
          <w:bdr w:val="none" w:sz="0" w:space="0" w:color="auto" w:frame="1"/>
          <w:lang w:eastAsia="en-IN"/>
          <w14:ligatures w14:val="none"/>
        </w:rPr>
        <w:t>in to</w:t>
      </w:r>
      <w:proofErr w:type="gramEnd"/>
      <w:r w:rsidRPr="000F1AF3">
        <w:rPr>
          <w:rFonts w:ascii="inherit" w:eastAsia="Times New Roman" w:hAnsi="inherit" w:cs="Tahoma"/>
          <w:color w:val="2A2A2A"/>
          <w:kern w:val="0"/>
          <w:sz w:val="24"/>
          <w:szCs w:val="24"/>
          <w:u w:val="single"/>
          <w:bdr w:val="none" w:sz="0" w:space="0" w:color="auto" w:frame="1"/>
          <w:lang w:eastAsia="en-IN"/>
          <w14:ligatures w14:val="none"/>
        </w:rPr>
        <w:t xml:space="preserve"> account while drawing the conclusion</w:t>
      </w:r>
      <w:r w:rsidRPr="000F1AF3">
        <w:rPr>
          <w:rFonts w:ascii="Tahoma" w:eastAsia="Times New Roman" w:hAnsi="Tahoma" w:cs="Tahoma"/>
          <w:color w:val="2A2A2A"/>
          <w:kern w:val="0"/>
          <w:sz w:val="24"/>
          <w:szCs w:val="24"/>
          <w:lang w:eastAsia="en-IN"/>
          <w14:ligatures w14:val="none"/>
        </w:rPr>
        <w:t xml:space="preserve"> – even though he/she doesn’t state it in the passage. So, basically, the </w:t>
      </w:r>
      <w:r w:rsidRPr="000F1AF3">
        <w:rPr>
          <w:rFonts w:ascii="inherit" w:eastAsia="Times New Roman" w:hAnsi="inherit" w:cs="Tahoma"/>
          <w:color w:val="2A2A2A"/>
          <w:kern w:val="0"/>
          <w:sz w:val="24"/>
          <w:szCs w:val="24"/>
          <w:u w:val="single"/>
          <w:bdr w:val="none" w:sz="0" w:space="0" w:color="auto" w:frame="1"/>
          <w:lang w:eastAsia="en-IN"/>
          <w14:ligatures w14:val="none"/>
        </w:rPr>
        <w:t>assumption facilitates the author in drawing the conclusion</w:t>
      </w:r>
      <w:r w:rsidRPr="000F1AF3">
        <w:rPr>
          <w:rFonts w:ascii="Tahoma" w:eastAsia="Times New Roman" w:hAnsi="Tahoma" w:cs="Tahoma"/>
          <w:color w:val="2A2A2A"/>
          <w:kern w:val="0"/>
          <w:sz w:val="24"/>
          <w:szCs w:val="24"/>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3. </w:t>
      </w:r>
      <w:r w:rsidRPr="000F1AF3">
        <w:rPr>
          <w:rFonts w:ascii="inherit" w:eastAsia="Times New Roman" w:hAnsi="inherit" w:cs="Tahoma"/>
          <w:b/>
          <w:bCs/>
          <w:color w:val="2A2A2A"/>
          <w:kern w:val="0"/>
          <w:sz w:val="24"/>
          <w:szCs w:val="24"/>
          <w:bdr w:val="none" w:sz="0" w:space="0" w:color="auto" w:frame="1"/>
          <w:lang w:eastAsia="en-IN"/>
          <w14:ligatures w14:val="none"/>
        </w:rPr>
        <w:t>Apply the Negation Test</w:t>
      </w:r>
      <w:r w:rsidRPr="000F1AF3">
        <w:rPr>
          <w:rFonts w:ascii="Tahoma" w:eastAsia="Times New Roman" w:hAnsi="Tahoma" w:cs="Tahoma"/>
          <w:color w:val="2A2A2A"/>
          <w:kern w:val="0"/>
          <w:sz w:val="24"/>
          <w:szCs w:val="24"/>
          <w:lang w:eastAsia="en-IN"/>
          <w14:ligatures w14:val="none"/>
        </w:rPr>
        <w:t xml:space="preserve">: After following the above two steps, you will be left with 2 (maybe 3 in the beginning when you are stilling learning concepts) answer choices. Now, without wasting any more time, get the Negation Test rolling. </w:t>
      </w:r>
    </w:p>
    <w:p w14:paraId="077CAE29"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Let’s see the above process in action.</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55321616"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42"/>
          <w:szCs w:val="42"/>
          <w:u w:val="single"/>
          <w:bdr w:val="none" w:sz="0" w:space="0" w:color="auto" w:frame="1"/>
          <w:lang w:eastAsia="en-IN"/>
          <w14:ligatures w14:val="none"/>
        </w:rPr>
        <w:t>Negation Test in Action: Example 1</w:t>
      </w:r>
    </w:p>
    <w:p w14:paraId="7D8636DC"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p>
    <w:p w14:paraId="20F39334"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Question</w:t>
      </w:r>
    </w:p>
    <w:p w14:paraId="3B630057"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Argument</w:t>
      </w:r>
      <w:r w:rsidRPr="000F1AF3">
        <w:rPr>
          <w:rFonts w:ascii="Tahoma" w:eastAsia="Times New Roman" w:hAnsi="Tahoma" w:cs="Tahoma"/>
          <w:color w:val="2A2A2A"/>
          <w:kern w:val="0"/>
          <w:sz w:val="24"/>
          <w:szCs w:val="24"/>
          <w:shd w:val="clear" w:color="auto" w:fill="F9F9F5"/>
          <w:lang w:eastAsia="en-IN"/>
          <w14:ligatures w14:val="none"/>
        </w:rPr>
        <w:t xml:space="preserve">: Investments that are not subject to market risk are categorised as conservative investment options. These options are generally safe to invest in but generate a </w:t>
      </w:r>
      <w:proofErr w:type="gramStart"/>
      <w:r w:rsidRPr="000F1AF3">
        <w:rPr>
          <w:rFonts w:ascii="Tahoma" w:eastAsia="Times New Roman" w:hAnsi="Tahoma" w:cs="Tahoma"/>
          <w:color w:val="2A2A2A"/>
          <w:kern w:val="0"/>
          <w:sz w:val="24"/>
          <w:szCs w:val="24"/>
          <w:shd w:val="clear" w:color="auto" w:fill="F9F9F5"/>
          <w:lang w:eastAsia="en-IN"/>
          <w14:ligatures w14:val="none"/>
        </w:rPr>
        <w:t>lower than average</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market-yield. Therefore, some people over 60 are likely to get returns that are lower than the market average.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Which of the following is an assumption made by the author?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6010EA43"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A. Most people over 60 are likely to invest in conservative investment options.</w:t>
      </w:r>
      <w:r w:rsidRPr="000F1AF3">
        <w:rPr>
          <w:rFonts w:ascii="Tahoma" w:eastAsia="Times New Roman" w:hAnsi="Tahoma" w:cs="Tahoma"/>
          <w:color w:val="2A2A2A"/>
          <w:kern w:val="0"/>
          <w:sz w:val="24"/>
          <w:szCs w:val="24"/>
          <w:lang w:eastAsia="en-IN"/>
          <w14:ligatures w14:val="none"/>
        </w:rPr>
        <w:br/>
        <w:t>B. At least one person over 60 is likely to invest in conservative investment options.</w:t>
      </w:r>
      <w:r w:rsidRPr="000F1AF3">
        <w:rPr>
          <w:rFonts w:ascii="Tahoma" w:eastAsia="Times New Roman" w:hAnsi="Tahoma" w:cs="Tahoma"/>
          <w:color w:val="2A2A2A"/>
          <w:kern w:val="0"/>
          <w:sz w:val="24"/>
          <w:szCs w:val="24"/>
          <w:lang w:eastAsia="en-IN"/>
          <w14:ligatures w14:val="none"/>
        </w:rPr>
        <w:br/>
        <w:t>C. Some investors over 60 are likely to invest in options other than the ones generally considered conservative.</w:t>
      </w:r>
    </w:p>
    <w:p w14:paraId="03F7F252"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Before we apply the Negation Test to the three choices under consideration, let’s first understand the argument.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lastRenderedPageBreak/>
        <w:br/>
      </w:r>
    </w:p>
    <w:p w14:paraId="5A17EF6E"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Passage Analysis</w:t>
      </w:r>
    </w:p>
    <w:p w14:paraId="63493F47"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 xml:space="preserve">The argument first tells us about a kind of investment option - conservative investment option. These investments have two features – safe to invest but yield lower than the market average. </w:t>
      </w:r>
      <w:proofErr w:type="gramStart"/>
      <w:r w:rsidRPr="000F1AF3">
        <w:rPr>
          <w:rFonts w:ascii="Tahoma" w:eastAsia="Times New Roman" w:hAnsi="Tahoma" w:cs="Tahoma"/>
          <w:color w:val="2A2A2A"/>
          <w:kern w:val="0"/>
          <w:sz w:val="24"/>
          <w:szCs w:val="24"/>
          <w:shd w:val="clear" w:color="auto" w:fill="F9F9F5"/>
          <w:lang w:eastAsia="en-IN"/>
          <w14:ligatures w14:val="none"/>
        </w:rPr>
        <w:t>On the basis of</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this information, the author draws a conclusion about “some people over 60”. The author says that these people are likely to get return that are lower than the market average.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C0D6B5A"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Initial Answer Choice Evaluation</w:t>
      </w:r>
    </w:p>
    <w:p w14:paraId="79DC0607"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 xml:space="preserve">Now, let’s say you rejected a few answer choices on some basis or the other – they did not give any new </w:t>
      </w:r>
      <w:proofErr w:type="gramStart"/>
      <w:r w:rsidRPr="000F1AF3">
        <w:rPr>
          <w:rFonts w:ascii="Tahoma" w:eastAsia="Times New Roman" w:hAnsi="Tahoma" w:cs="Tahoma"/>
          <w:color w:val="2A2A2A"/>
          <w:kern w:val="0"/>
          <w:sz w:val="24"/>
          <w:szCs w:val="24"/>
          <w:shd w:val="clear" w:color="auto" w:fill="F9F9F5"/>
          <w:lang w:eastAsia="en-IN"/>
          <w14:ligatures w14:val="none"/>
        </w:rPr>
        <w:t>information</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or they did not support the conclusion, and so they were irrelevant. For instance, in the given argument, Choice C is irrelevant. Now before we tell you why that’s the case, think for yourself. Does it talk about the relevant segment? NO. Does it give any information that increases our belief in the conclusion? NO- because it talks about the relevant group’s likelihood to invest in options other than the one the author concludes about.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So, here we are now:</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Argument</w:t>
      </w:r>
      <w:r w:rsidRPr="000F1AF3">
        <w:rPr>
          <w:rFonts w:ascii="Tahoma" w:eastAsia="Times New Roman" w:hAnsi="Tahoma" w:cs="Tahoma"/>
          <w:color w:val="2A2A2A"/>
          <w:kern w:val="0"/>
          <w:sz w:val="24"/>
          <w:szCs w:val="24"/>
          <w:shd w:val="clear" w:color="auto" w:fill="F9F9F5"/>
          <w:lang w:eastAsia="en-IN"/>
          <w14:ligatures w14:val="none"/>
        </w:rPr>
        <w:t xml:space="preserve">: Investments that are not subject to market risk are categorised as conservative investment options. These options are generally safe to invest in but generate a </w:t>
      </w:r>
      <w:proofErr w:type="gramStart"/>
      <w:r w:rsidRPr="000F1AF3">
        <w:rPr>
          <w:rFonts w:ascii="Tahoma" w:eastAsia="Times New Roman" w:hAnsi="Tahoma" w:cs="Tahoma"/>
          <w:color w:val="2A2A2A"/>
          <w:kern w:val="0"/>
          <w:sz w:val="24"/>
          <w:szCs w:val="24"/>
          <w:shd w:val="clear" w:color="auto" w:fill="F9F9F5"/>
          <w:lang w:eastAsia="en-IN"/>
          <w14:ligatures w14:val="none"/>
        </w:rPr>
        <w:t>lower than average</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market-yield. Therefore, some people over 60 are likely to get returns that are lower than the market average.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Which of the following is an assumption made by the author?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8E02C70"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A. Most people over 60 are likely to invest in conservative investment options. </w:t>
      </w:r>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i/>
          <w:iCs/>
          <w:color w:val="92278F"/>
          <w:kern w:val="0"/>
          <w:sz w:val="24"/>
          <w:szCs w:val="24"/>
          <w:bdr w:val="none" w:sz="0" w:space="0" w:color="auto" w:frame="1"/>
          <w:lang w:eastAsia="en-IN"/>
          <w14:ligatures w14:val="none"/>
        </w:rPr>
        <w:t>Seems like a contender as it increases my faith in the conclusion - we now know that most people make such investments so their chances of getting lower than market average returns increase.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B. At least one person over 60 is likely to invest in conservative investment options. </w:t>
      </w:r>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i/>
          <w:iCs/>
          <w:color w:val="92278F"/>
          <w:kern w:val="0"/>
          <w:sz w:val="24"/>
          <w:szCs w:val="24"/>
          <w:bdr w:val="none" w:sz="0" w:space="0" w:color="auto" w:frame="1"/>
          <w:lang w:eastAsia="en-IN"/>
          <w14:ligatures w14:val="none"/>
        </w:rPr>
        <w:t>Seems like a contender as it talks about the same segment making the mentioned investments but isn’t information about “most” above better than “at least” one here?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C. </w:t>
      </w:r>
      <w:del w:id="0" w:author="Unknown">
        <w:r w:rsidRPr="000F1AF3">
          <w:rPr>
            <w:rFonts w:ascii="Tahoma" w:eastAsia="Times New Roman" w:hAnsi="Tahoma" w:cs="Tahoma"/>
            <w:color w:val="2A2A2A"/>
            <w:kern w:val="0"/>
            <w:sz w:val="24"/>
            <w:szCs w:val="24"/>
            <w:lang w:eastAsia="en-IN"/>
            <w14:ligatures w14:val="none"/>
          </w:rPr>
          <w:delText>Some investors over 60 are likely to invest in options other than the ones generally considered conservative.</w:delText>
        </w:r>
      </w:del>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i/>
          <w:iCs/>
          <w:color w:val="92278F"/>
          <w:kern w:val="0"/>
          <w:sz w:val="24"/>
          <w:szCs w:val="24"/>
          <w:bdr w:val="none" w:sz="0" w:space="0" w:color="auto" w:frame="1"/>
          <w:lang w:eastAsia="en-IN"/>
          <w14:ligatures w14:val="none"/>
        </w:rPr>
        <w:t>Rejected for reasons mentioned above</w:t>
      </w:r>
    </w:p>
    <w:p w14:paraId="1B157BC3"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lastRenderedPageBreak/>
        <w:br/>
      </w:r>
      <w:r w:rsidRPr="000F1AF3">
        <w:rPr>
          <w:rFonts w:ascii="Tahoma" w:eastAsia="Times New Roman" w:hAnsi="Tahoma" w:cs="Tahoma"/>
          <w:color w:val="2A2A2A"/>
          <w:kern w:val="0"/>
          <w:sz w:val="24"/>
          <w:szCs w:val="24"/>
          <w:shd w:val="clear" w:color="auto" w:fill="F9F9F5"/>
          <w:lang w:eastAsia="en-IN"/>
          <w14:ligatures w14:val="none"/>
        </w:rPr>
        <w:t>Now is the time you should apply the Negation Test to choices A and B and see what impact the respective negated statements have on the conclusion. Let’s start with choice A.</w:t>
      </w:r>
      <w:r w:rsidRPr="000F1AF3">
        <w:rPr>
          <w:rFonts w:ascii="Tahoma" w:eastAsia="Times New Roman" w:hAnsi="Tahoma" w:cs="Tahoma"/>
          <w:color w:val="2A2A2A"/>
          <w:kern w:val="0"/>
          <w:sz w:val="24"/>
          <w:szCs w:val="24"/>
          <w:lang w:eastAsia="en-IN"/>
          <w14:ligatures w14:val="none"/>
        </w:rPr>
        <w:br/>
      </w:r>
    </w:p>
    <w:p w14:paraId="2239AEB9"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Choice A</w:t>
      </w:r>
    </w:p>
    <w:p w14:paraId="19F0C29B"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A</w:t>
      </w:r>
      <w:r w:rsidRPr="000F1AF3">
        <w:rPr>
          <w:rFonts w:ascii="Tahoma" w:eastAsia="Times New Roman" w:hAnsi="Tahoma" w:cs="Tahoma"/>
          <w:color w:val="2A2A2A"/>
          <w:kern w:val="0"/>
          <w:sz w:val="24"/>
          <w:szCs w:val="24"/>
          <w:shd w:val="clear" w:color="auto" w:fill="F9F9F5"/>
          <w:lang w:eastAsia="en-IN"/>
          <w14:ligatures w14:val="none"/>
        </w:rPr>
        <w:t>: Most people over 60 are likely to invest in conservative investment options.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Understand the Sample Space</w:t>
      </w:r>
      <w:r w:rsidRPr="000F1AF3">
        <w:rPr>
          <w:rFonts w:ascii="Tahoma" w:eastAsia="Times New Roman" w:hAnsi="Tahoma" w:cs="Tahoma"/>
          <w:color w:val="2A2A2A"/>
          <w:kern w:val="0"/>
          <w:sz w:val="24"/>
          <w:szCs w:val="24"/>
          <w:shd w:val="clear" w:color="auto" w:fill="F9F9F5"/>
          <w:lang w:eastAsia="en-IN"/>
          <w14:ligatures w14:val="none"/>
        </w:rPr>
        <w:t>: We know that choice A talks about the relevant segment, so we can move to the step where we understand the sample space covered by choice A. Since it talks about “most” people over 60, the sample space it covers is:</w:t>
      </w:r>
      <w:r w:rsidRPr="000F1AF3">
        <w:rPr>
          <w:rFonts w:ascii="Tahoma" w:eastAsia="Times New Roman" w:hAnsi="Tahoma" w:cs="Tahoma"/>
          <w:color w:val="2A2A2A"/>
          <w:kern w:val="0"/>
          <w:sz w:val="24"/>
          <w:szCs w:val="24"/>
          <w:lang w:eastAsia="en-IN"/>
          <w14:ligatures w14:val="none"/>
        </w:rPr>
        <w:br/>
      </w:r>
    </w:p>
    <w:p w14:paraId="44666E27" w14:textId="20D63949"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48FB843C" wp14:editId="6D1D8723">
            <wp:extent cx="5715000" cy="1183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83005"/>
                    </a:xfrm>
                    <a:prstGeom prst="rect">
                      <a:avLst/>
                    </a:prstGeom>
                    <a:noFill/>
                    <a:ln>
                      <a:noFill/>
                    </a:ln>
                  </pic:spPr>
                </pic:pic>
              </a:graphicData>
            </a:graphic>
          </wp:inline>
        </w:drawing>
      </w:r>
    </w:p>
    <w:p w14:paraId="289CB0B3"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that we know the sample space it covers, we are ready to move to determining the possibilities that lie outside this sample space.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Understand the possibilities that lie outside the sample-space</w:t>
      </w:r>
      <w:r w:rsidRPr="000F1AF3">
        <w:rPr>
          <w:rFonts w:ascii="Tahoma" w:eastAsia="Times New Roman" w:hAnsi="Tahoma" w:cs="Tahoma"/>
          <w:color w:val="2A2A2A"/>
          <w:kern w:val="0"/>
          <w:sz w:val="24"/>
          <w:szCs w:val="24"/>
          <w:shd w:val="clear" w:color="auto" w:fill="F9F9F5"/>
          <w:lang w:eastAsia="en-IN"/>
          <w14:ligatures w14:val="none"/>
        </w:rPr>
        <w:t>: Let’s see what possibilities lie outside the sample space covered by the group-marker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most</w:t>
      </w:r>
      <w:r w:rsidRPr="000F1AF3">
        <w:rPr>
          <w:rFonts w:ascii="Tahoma" w:eastAsia="Times New Roman" w:hAnsi="Tahoma" w:cs="Tahoma"/>
          <w:color w:val="2A2A2A"/>
          <w:kern w:val="0"/>
          <w:sz w:val="24"/>
          <w:szCs w:val="24"/>
          <w:shd w:val="clear" w:color="auto" w:fill="F9F9F5"/>
          <w:lang w:eastAsia="en-IN"/>
          <w14:ligatures w14:val="none"/>
        </w:rPr>
        <w:t>.</w:t>
      </w:r>
      <w:r w:rsidRPr="000F1AF3">
        <w:rPr>
          <w:rFonts w:ascii="Tahoma" w:eastAsia="Times New Roman" w:hAnsi="Tahoma" w:cs="Tahoma"/>
          <w:color w:val="2A2A2A"/>
          <w:kern w:val="0"/>
          <w:sz w:val="24"/>
          <w:szCs w:val="24"/>
          <w:lang w:eastAsia="en-IN"/>
          <w14:ligatures w14:val="none"/>
        </w:rPr>
        <w:br/>
      </w:r>
    </w:p>
    <w:p w14:paraId="1E339766" w14:textId="491FD143"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740CDFF0" wp14:editId="0F3A42C2">
            <wp:extent cx="5715000" cy="189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97380"/>
                    </a:xfrm>
                    <a:prstGeom prst="rect">
                      <a:avLst/>
                    </a:prstGeom>
                    <a:noFill/>
                    <a:ln>
                      <a:noFill/>
                    </a:ln>
                  </pic:spPr>
                </pic:pic>
              </a:graphicData>
            </a:graphic>
          </wp:inline>
        </w:drawing>
      </w:r>
    </w:p>
    <w:p w14:paraId="3C43EBC3"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0"/>
          <w:szCs w:val="20"/>
          <w:bdr w:val="none" w:sz="0" w:space="0" w:color="auto" w:frame="1"/>
          <w:shd w:val="clear" w:color="auto" w:fill="F9F9F5"/>
          <w:lang w:eastAsia="en-IN"/>
          <w14:ligatures w14:val="none"/>
        </w:rPr>
        <w:t>*Negated space = possibilities not covered by the original sample space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So, the negated statement we arrive at is: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statement for choice A</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Up to 50%</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of people over 60 are likely to invest in conservative investment options</w:t>
      </w:r>
      <w:r w:rsidRPr="000F1AF3">
        <w:rPr>
          <w:rFonts w:ascii="Tahoma" w:eastAsia="Times New Roman" w:hAnsi="Tahoma" w:cs="Tahoma"/>
          <w:color w:val="2A2A2A"/>
          <w:kern w:val="0"/>
          <w:sz w:val="24"/>
          <w:szCs w:val="24"/>
          <w:shd w:val="clear" w:color="auto" w:fill="F9F9F5"/>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lastRenderedPageBreak/>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Impact of the negated statement on the Conclusion of the argument</w:t>
      </w:r>
      <w:r w:rsidRPr="000F1AF3">
        <w:rPr>
          <w:rFonts w:ascii="Tahoma" w:eastAsia="Times New Roman" w:hAnsi="Tahoma" w:cs="Tahoma"/>
          <w:color w:val="2A2A2A"/>
          <w:kern w:val="0"/>
          <w:sz w:val="24"/>
          <w:szCs w:val="24"/>
          <w:shd w:val="clear" w:color="auto" w:fill="F9F9F5"/>
          <w:lang w:eastAsia="en-IN"/>
          <w14:ligatures w14:val="none"/>
        </w:rPr>
        <w:t>: The negated statement offers a range of possibilities. We’ll consider the extreme two ones for a clear understanding. They are: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14B86B2A"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1.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w:t>
      </w:r>
      <w:r w:rsidRPr="000F1AF3">
        <w:rPr>
          <w:rFonts w:ascii="inherit" w:eastAsia="Times New Roman" w:hAnsi="inherit" w:cs="Tahoma"/>
          <w:i/>
          <w:iCs/>
          <w:color w:val="2A2A2A"/>
          <w:kern w:val="0"/>
          <w:sz w:val="24"/>
          <w:szCs w:val="24"/>
          <w:bdr w:val="none" w:sz="0" w:space="0" w:color="auto" w:frame="1"/>
          <w:lang w:eastAsia="en-IN"/>
          <w14:ligatures w14:val="none"/>
        </w:rPr>
        <w:t xml:space="preserve"> people over 60 are likely to invest in conservative investment options. – </w:t>
      </w:r>
      <w:r w:rsidRPr="000F1AF3">
        <w:rPr>
          <w:rFonts w:ascii="inherit" w:eastAsia="Times New Roman" w:hAnsi="inherit" w:cs="Tahoma"/>
          <w:i/>
          <w:iCs/>
          <w:color w:val="92278F"/>
          <w:kern w:val="0"/>
          <w:sz w:val="24"/>
          <w:szCs w:val="24"/>
          <w:bdr w:val="none" w:sz="0" w:space="0" w:color="auto" w:frame="1"/>
          <w:lang w:eastAsia="en-IN"/>
          <w14:ligatures w14:val="none"/>
        </w:rPr>
        <w:t>falsifies the conclusion as it negates the possibility that people over 60 are likely to invest in such options.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2.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50%</w:t>
      </w:r>
      <w:r w:rsidRPr="000F1AF3">
        <w:rPr>
          <w:rFonts w:ascii="inherit" w:eastAsia="Times New Roman" w:hAnsi="inherit" w:cs="Tahoma"/>
          <w:i/>
          <w:iCs/>
          <w:color w:val="2A2A2A"/>
          <w:kern w:val="0"/>
          <w:sz w:val="24"/>
          <w:szCs w:val="24"/>
          <w:bdr w:val="none" w:sz="0" w:space="0" w:color="auto" w:frame="1"/>
          <w:lang w:eastAsia="en-IN"/>
          <w14:ligatures w14:val="none"/>
        </w:rPr>
        <w:t xml:space="preserve"> of people over 60 are likely to invest in conservative investment options. – </w:t>
      </w:r>
      <w:r w:rsidRPr="000F1AF3">
        <w:rPr>
          <w:rFonts w:ascii="inherit" w:eastAsia="Times New Roman" w:hAnsi="inherit" w:cs="Tahoma"/>
          <w:i/>
          <w:iCs/>
          <w:color w:val="92278F"/>
          <w:kern w:val="0"/>
          <w:sz w:val="24"/>
          <w:szCs w:val="24"/>
          <w:bdr w:val="none" w:sz="0" w:space="0" w:color="auto" w:frame="1"/>
          <w:lang w:eastAsia="en-IN"/>
          <w14:ligatures w14:val="none"/>
        </w:rPr>
        <w:t>strengthens the conclusion, as it indicates that half of the people in the segment are likely to invest in such options.</w:t>
      </w:r>
    </w:p>
    <w:p w14:paraId="01F3DD23"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since the negated version of answer choice A does not falsify the conclusion in all possibilities under it, choice A is NOT the correct answer; it is not assumption made by the author.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By default, we are left with only one choice now - Choice B. But let’s apply the Negation Test and be a 100% sure that it is indeed the correct answer.</w:t>
      </w:r>
      <w:r w:rsidRPr="000F1AF3">
        <w:rPr>
          <w:rFonts w:ascii="Tahoma" w:eastAsia="Times New Roman" w:hAnsi="Tahoma" w:cs="Tahoma"/>
          <w:color w:val="2A2A2A"/>
          <w:kern w:val="0"/>
          <w:sz w:val="24"/>
          <w:szCs w:val="24"/>
          <w:lang w:eastAsia="en-IN"/>
          <w14:ligatures w14:val="none"/>
        </w:rPr>
        <w:br/>
      </w:r>
    </w:p>
    <w:p w14:paraId="03774802"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Choice B</w:t>
      </w:r>
    </w:p>
    <w:p w14:paraId="1212225D"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B</w:t>
      </w:r>
      <w:r w:rsidRPr="000F1AF3">
        <w:rPr>
          <w:rFonts w:ascii="Tahoma" w:eastAsia="Times New Roman" w:hAnsi="Tahoma" w:cs="Tahoma"/>
          <w:color w:val="2A2A2A"/>
          <w:kern w:val="0"/>
          <w:sz w:val="24"/>
          <w:szCs w:val="24"/>
          <w:shd w:val="clear" w:color="auto" w:fill="F9F9F5"/>
          <w:lang w:eastAsia="en-IN"/>
          <w14:ligatures w14:val="none"/>
        </w:rPr>
        <w:t>: At least one person over 60 is likely to invest in conservative investment options.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Understand the Sample Space</w:t>
      </w:r>
      <w:r w:rsidRPr="000F1AF3">
        <w:rPr>
          <w:rFonts w:ascii="Tahoma" w:eastAsia="Times New Roman" w:hAnsi="Tahoma" w:cs="Tahoma"/>
          <w:color w:val="2A2A2A"/>
          <w:kern w:val="0"/>
          <w:sz w:val="24"/>
          <w:szCs w:val="24"/>
          <w:shd w:val="clear" w:color="auto" w:fill="F9F9F5"/>
          <w:lang w:eastAsia="en-IN"/>
          <w14:ligatures w14:val="none"/>
        </w:rPr>
        <w:t>: Choice B says that at least one person in the segment is likely to invest in the mentioned investment options. Now, we know that logically speaking, “at least one” has the same meaning as “some” – we covered this derivation in the second article </w:t>
      </w:r>
      <w:r w:rsidRPr="000F1AF3">
        <w:rPr>
          <w:rFonts w:ascii="Tahoma" w:eastAsia="Times New Roman" w:hAnsi="Tahoma" w:cs="Tahoma"/>
          <w:color w:val="005B7F"/>
          <w:kern w:val="0"/>
          <w:sz w:val="24"/>
          <w:szCs w:val="24"/>
          <w:bdr w:val="none" w:sz="0" w:space="0" w:color="auto" w:frame="1"/>
          <w:shd w:val="clear" w:color="auto" w:fill="F9F9F5"/>
          <w:lang w:eastAsia="en-IN"/>
          <w14:ligatures w14:val="none"/>
        </w:rPr>
        <w:t>How to Negate Statements</w:t>
      </w:r>
      <w:r w:rsidRPr="000F1AF3">
        <w:rPr>
          <w:rFonts w:ascii="Tahoma" w:eastAsia="Times New Roman" w:hAnsi="Tahoma" w:cs="Tahoma"/>
          <w:color w:val="2A2A2A"/>
          <w:kern w:val="0"/>
          <w:sz w:val="24"/>
          <w:szCs w:val="24"/>
          <w:shd w:val="clear" w:color="auto" w:fill="F9F9F5"/>
          <w:lang w:eastAsia="en-IN"/>
          <w14:ligatures w14:val="none"/>
        </w:rPr>
        <w:t> (read above). So, we can rephrase Choice B as: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Some people over 60 are likely to invest in conservative investment options.</w:t>
      </w:r>
      <w:r w:rsidRPr="000F1AF3">
        <w:rPr>
          <w:rFonts w:ascii="Tahoma" w:eastAsia="Times New Roman" w:hAnsi="Tahoma" w:cs="Tahoma"/>
          <w:color w:val="2A2A2A"/>
          <w:kern w:val="0"/>
          <w:sz w:val="24"/>
          <w:szCs w:val="24"/>
          <w:shd w:val="clear" w:color="auto" w:fill="F9F9F5"/>
          <w:lang w:eastAsia="en-IN"/>
          <w14:ligatures w14:val="none"/>
        </w:rPr>
        <w:t> Let’s represent the same on the Possibility Line:</w:t>
      </w:r>
      <w:r w:rsidRPr="000F1AF3">
        <w:rPr>
          <w:rFonts w:ascii="Tahoma" w:eastAsia="Times New Roman" w:hAnsi="Tahoma" w:cs="Tahoma"/>
          <w:color w:val="2A2A2A"/>
          <w:kern w:val="0"/>
          <w:sz w:val="24"/>
          <w:szCs w:val="24"/>
          <w:lang w:eastAsia="en-IN"/>
          <w14:ligatures w14:val="none"/>
        </w:rPr>
        <w:br/>
      </w:r>
    </w:p>
    <w:p w14:paraId="5CBD05A4" w14:textId="3738D6A6"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2CF7FAD7" wp14:editId="0E8C4B7E">
            <wp:extent cx="5715000" cy="141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11605"/>
                    </a:xfrm>
                    <a:prstGeom prst="rect">
                      <a:avLst/>
                    </a:prstGeom>
                    <a:noFill/>
                    <a:ln>
                      <a:noFill/>
                    </a:ln>
                  </pic:spPr>
                </pic:pic>
              </a:graphicData>
            </a:graphic>
          </wp:inline>
        </w:drawing>
      </w:r>
    </w:p>
    <w:p w14:paraId="5A8E5A8D"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Understand the possibilities OUTSIDE the sample space</w:t>
      </w:r>
      <w:r w:rsidRPr="000F1AF3">
        <w:rPr>
          <w:rFonts w:ascii="Tahoma" w:eastAsia="Times New Roman" w:hAnsi="Tahoma" w:cs="Tahoma"/>
          <w:color w:val="2A2A2A"/>
          <w:kern w:val="0"/>
          <w:sz w:val="24"/>
          <w:szCs w:val="24"/>
          <w:shd w:val="clear" w:color="auto" w:fill="F9F9F5"/>
          <w:lang w:eastAsia="en-IN"/>
          <w14:ligatures w14:val="none"/>
        </w:rPr>
        <w:t>: As you can see in the above section, the sample space covered by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some </w:t>
      </w:r>
      <w:r w:rsidRPr="000F1AF3">
        <w:rPr>
          <w:rFonts w:ascii="Tahoma" w:eastAsia="Times New Roman" w:hAnsi="Tahoma" w:cs="Tahoma"/>
          <w:color w:val="2A2A2A"/>
          <w:kern w:val="0"/>
          <w:sz w:val="24"/>
          <w:szCs w:val="24"/>
          <w:shd w:val="clear" w:color="auto" w:fill="F9F9F5"/>
          <w:lang w:eastAsia="en-IN"/>
          <w14:ligatures w14:val="none"/>
        </w:rPr>
        <w:t>is 1-100. Therefore, we are left with only one possibility on the Possibility Line that is OUTSIDE this space – the possibility of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none/no</w:t>
      </w:r>
      <w:r w:rsidRPr="000F1AF3">
        <w:rPr>
          <w:rFonts w:ascii="Tahoma" w:eastAsia="Times New Roman" w:hAnsi="Tahoma" w:cs="Tahoma"/>
          <w:color w:val="2A2A2A"/>
          <w:kern w:val="0"/>
          <w:sz w:val="24"/>
          <w:szCs w:val="24"/>
          <w:shd w:val="clear" w:color="auto" w:fill="F9F9F5"/>
          <w:lang w:eastAsia="en-IN"/>
          <w14:ligatures w14:val="none"/>
        </w:rPr>
        <w:t xml:space="preserve"> or 0 people in the concerned segment. This is indeed the </w:t>
      </w:r>
      <w:r w:rsidRPr="000F1AF3">
        <w:rPr>
          <w:rFonts w:ascii="Tahoma" w:eastAsia="Times New Roman" w:hAnsi="Tahoma" w:cs="Tahoma"/>
          <w:color w:val="2A2A2A"/>
          <w:kern w:val="0"/>
          <w:sz w:val="24"/>
          <w:szCs w:val="24"/>
          <w:shd w:val="clear" w:color="auto" w:fill="F9F9F5"/>
          <w:lang w:eastAsia="en-IN"/>
          <w14:ligatures w14:val="none"/>
        </w:rPr>
        <w:lastRenderedPageBreak/>
        <w:t>negated space. Let’s see it on the Possibility Line:</w:t>
      </w:r>
      <w:r w:rsidRPr="000F1AF3">
        <w:rPr>
          <w:rFonts w:ascii="Tahoma" w:eastAsia="Times New Roman" w:hAnsi="Tahoma" w:cs="Tahoma"/>
          <w:color w:val="2A2A2A"/>
          <w:kern w:val="0"/>
          <w:sz w:val="24"/>
          <w:szCs w:val="24"/>
          <w:lang w:eastAsia="en-IN"/>
          <w14:ligatures w14:val="none"/>
        </w:rPr>
        <w:br/>
      </w:r>
    </w:p>
    <w:p w14:paraId="2234C005" w14:textId="1C7EB2EB"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405EDF4D" wp14:editId="5D68E74F">
            <wp:extent cx="5715000"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57325"/>
                    </a:xfrm>
                    <a:prstGeom prst="rect">
                      <a:avLst/>
                    </a:prstGeom>
                    <a:noFill/>
                    <a:ln>
                      <a:noFill/>
                    </a:ln>
                  </pic:spPr>
                </pic:pic>
              </a:graphicData>
            </a:graphic>
          </wp:inline>
        </w:drawing>
      </w:r>
    </w:p>
    <w:p w14:paraId="5CB74FC3"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Let’s now deduce the negated statement of Choice B by replacing the original group-marker by the negated space: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B</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At least</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one person over 60 is likely to invest in conservative investment options.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version of Choice B</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None</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of the people over 60 are likely to invest in conservative investment options.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Impact of the negated statement on the Conclusion of the argument</w:t>
      </w:r>
      <w:r w:rsidRPr="000F1AF3">
        <w:rPr>
          <w:rFonts w:ascii="Tahoma" w:eastAsia="Times New Roman" w:hAnsi="Tahoma" w:cs="Tahoma"/>
          <w:color w:val="2A2A2A"/>
          <w:kern w:val="0"/>
          <w:sz w:val="24"/>
          <w:szCs w:val="24"/>
          <w:shd w:val="clear" w:color="auto" w:fill="F9F9F5"/>
          <w:lang w:eastAsia="en-IN"/>
          <w14:ligatures w14:val="none"/>
        </w:rPr>
        <w:t>: Is the conclusion falsified with the negated statement above? The answer to this question is a firm YES! The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statement</w:t>
      </w:r>
      <w:r w:rsidRPr="000F1AF3">
        <w:rPr>
          <w:rFonts w:ascii="Tahoma" w:eastAsia="Times New Roman" w:hAnsi="Tahoma" w:cs="Tahoma"/>
          <w:color w:val="2A2A2A"/>
          <w:kern w:val="0"/>
          <w:sz w:val="24"/>
          <w:szCs w:val="24"/>
          <w:shd w:val="clear" w:color="auto" w:fill="F9F9F5"/>
          <w:lang w:eastAsia="en-IN"/>
          <w14:ligatures w14:val="none"/>
        </w:rPr>
        <w:t> says that no one over 60 is likely to invest in such options. If that is indeed the case, then can the author draw the conclusion that “some” people over 60 are likely to get lower than average market-yield? Certainly not! The basis of the author’s conclusion is negated.</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Since the negated version of answer choice B falsifies the conclusion distinctly- without any ambiguity - answer choice B is the CORRECT answer; it is indeed an assumption made by the author.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Note that in the examples we are going </w:t>
      </w:r>
      <w:proofErr w:type="gramStart"/>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in to</w:t>
      </w:r>
      <w:proofErr w:type="gramEnd"/>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 diagrammatic representations time and again. It is to illustrate what impact logical negation has on different statements. In the actual exam, you most likely won’t need to do so, as, with the right practice, you will have mastered logical negation in CR. Just in case you face a confusion then, you can use the Possibility Line to clear your doubt.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that you have seen how the Negation Test works in simple arguments, let’s apply it to an Official Question, which we have modified slightly.</w:t>
      </w:r>
      <w:r w:rsidRPr="000F1AF3">
        <w:rPr>
          <w:rFonts w:ascii="Tahoma" w:eastAsia="Times New Roman" w:hAnsi="Tahoma" w:cs="Tahoma"/>
          <w:color w:val="2A2A2A"/>
          <w:kern w:val="0"/>
          <w:sz w:val="24"/>
          <w:szCs w:val="24"/>
          <w:lang w:eastAsia="en-IN"/>
          <w14:ligatures w14:val="none"/>
        </w:rPr>
        <w:br/>
      </w:r>
    </w:p>
    <w:p w14:paraId="7F7BE4C5"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42"/>
          <w:szCs w:val="42"/>
          <w:u w:val="single"/>
          <w:bdr w:val="none" w:sz="0" w:space="0" w:color="auto" w:frame="1"/>
          <w:lang w:eastAsia="en-IN"/>
          <w14:ligatures w14:val="none"/>
        </w:rPr>
        <w:t>Negation Test in Action: Example 2 (Official Question - Modified)</w:t>
      </w:r>
    </w:p>
    <w:p w14:paraId="4F046036"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Argument</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Although parapsychology is often considered a pseudoscience, it is in fact a genuine scientific enterprise, for it uses scientific methods such as controlled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lastRenderedPageBreak/>
        <w:t>experiments and statistical tests of clearly stated hypotheses to examine the questions it raises.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Remember the above argument? You must have tried it while reading the first article in the Negation Test series: </w:t>
      </w:r>
      <w:r w:rsidRPr="000F1AF3">
        <w:rPr>
          <w:rFonts w:ascii="Tahoma" w:eastAsia="Times New Roman" w:hAnsi="Tahoma" w:cs="Tahoma"/>
          <w:color w:val="0072BC"/>
          <w:kern w:val="0"/>
          <w:sz w:val="24"/>
          <w:szCs w:val="24"/>
          <w:bdr w:val="none" w:sz="0" w:space="0" w:color="auto" w:frame="1"/>
          <w:shd w:val="clear" w:color="auto" w:fill="F9F9F5"/>
          <w:lang w:eastAsia="en-IN"/>
          <w14:ligatures w14:val="none"/>
        </w:rPr>
        <w:t>What is Negation and What are Various Sample Spaces</w:t>
      </w:r>
      <w:r w:rsidRPr="000F1AF3">
        <w:rPr>
          <w:rFonts w:ascii="Tahoma" w:eastAsia="Times New Roman" w:hAnsi="Tahoma" w:cs="Tahoma"/>
          <w:color w:val="2A2A2A"/>
          <w:kern w:val="0"/>
          <w:sz w:val="24"/>
          <w:szCs w:val="24"/>
          <w:shd w:val="clear" w:color="auto" w:fill="F9F9F5"/>
          <w:lang w:eastAsia="en-IN"/>
          <w14:ligatures w14:val="none"/>
        </w:rPr>
        <w:t> (read above). In the modified version, we have limited the answer choices to three, retained some of the original answer choices, and added some more from our end – this modification has been done to address some key gaps observed in students’ understanding of this question. Have a fresh look at the question:</w:t>
      </w:r>
      <w:r w:rsidRPr="000F1AF3">
        <w:rPr>
          <w:rFonts w:ascii="Tahoma" w:eastAsia="Times New Roman" w:hAnsi="Tahoma" w:cs="Tahoma"/>
          <w:color w:val="2A2A2A"/>
          <w:kern w:val="0"/>
          <w:sz w:val="24"/>
          <w:szCs w:val="24"/>
          <w:lang w:eastAsia="en-IN"/>
          <w14:ligatures w14:val="none"/>
        </w:rPr>
        <w:br/>
      </w:r>
    </w:p>
    <w:p w14:paraId="75EBE130"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Question</w:t>
      </w:r>
    </w:p>
    <w:p w14:paraId="752AEC04"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Argument</w:t>
      </w:r>
      <w:r w:rsidRPr="000F1AF3">
        <w:rPr>
          <w:rFonts w:ascii="Tahoma" w:eastAsia="Times New Roman" w:hAnsi="Tahoma" w:cs="Tahoma"/>
          <w:color w:val="2A2A2A"/>
          <w:kern w:val="0"/>
          <w:sz w:val="24"/>
          <w:szCs w:val="24"/>
          <w:shd w:val="clear" w:color="auto" w:fill="F9F9F5"/>
          <w:lang w:eastAsia="en-IN"/>
          <w14:ligatures w14:val="none"/>
        </w:rPr>
        <w:t>: Although parapsychology is often considered a pseudoscience, it is in fact a genuine scientific enterprise, for it uses scientific methods such as controlled experiments and statistical tests of clearly stated hypotheses to examine the questions it raises.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The conclusion above is properly drawn if which of the following is assumed?</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AAD3FC8"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A. Every genuine scientific enterprise </w:t>
      </w:r>
      <w:proofErr w:type="gramStart"/>
      <w:r w:rsidRPr="000F1AF3">
        <w:rPr>
          <w:rFonts w:ascii="Tahoma" w:eastAsia="Times New Roman" w:hAnsi="Tahoma" w:cs="Tahoma"/>
          <w:color w:val="2A2A2A"/>
          <w:kern w:val="0"/>
          <w:sz w:val="24"/>
          <w:szCs w:val="24"/>
          <w:lang w:eastAsia="en-IN"/>
          <w14:ligatures w14:val="none"/>
        </w:rPr>
        <w:t>has to</w:t>
      </w:r>
      <w:proofErr w:type="gramEnd"/>
      <w:r w:rsidRPr="000F1AF3">
        <w:rPr>
          <w:rFonts w:ascii="Tahoma" w:eastAsia="Times New Roman" w:hAnsi="Tahoma" w:cs="Tahoma"/>
          <w:color w:val="2A2A2A"/>
          <w:kern w:val="0"/>
          <w:sz w:val="24"/>
          <w:szCs w:val="24"/>
          <w:lang w:eastAsia="en-IN"/>
          <w14:ligatures w14:val="none"/>
        </w:rPr>
        <w:t xml:space="preserve"> use scientific methods to examine the questions it raises.</w:t>
      </w:r>
      <w:r w:rsidRPr="000F1AF3">
        <w:rPr>
          <w:rFonts w:ascii="Tahoma" w:eastAsia="Times New Roman" w:hAnsi="Tahoma" w:cs="Tahoma"/>
          <w:color w:val="2A2A2A"/>
          <w:kern w:val="0"/>
          <w:sz w:val="24"/>
          <w:szCs w:val="24"/>
          <w:lang w:eastAsia="en-IN"/>
          <w14:ligatures w14:val="none"/>
        </w:rPr>
        <w:br/>
        <w:t>B. Any field of study that employs scientific methods is a genuine scientific enterprise.</w:t>
      </w:r>
      <w:r w:rsidRPr="000F1AF3">
        <w:rPr>
          <w:rFonts w:ascii="Tahoma" w:eastAsia="Times New Roman" w:hAnsi="Tahoma" w:cs="Tahoma"/>
          <w:color w:val="2A2A2A"/>
          <w:kern w:val="0"/>
          <w:sz w:val="24"/>
          <w:szCs w:val="24"/>
          <w:lang w:eastAsia="en-IN"/>
          <w14:ligatures w14:val="none"/>
        </w:rPr>
        <w:br/>
        <w:t>C. There is no other parameter, besides the use of scientific methods, that can singlehandedly determine whether a field is a genuine scientific enterprise.</w:t>
      </w:r>
    </w:p>
    <w:p w14:paraId="3374858B"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Let’s see how the Negation Test helps us mark the right answer in this question, with full confidence. But before we do that, we must come to a common understanding of the argument. Accordingly, let’s analyse what the argument is all about.</w:t>
      </w:r>
      <w:r w:rsidRPr="000F1AF3">
        <w:rPr>
          <w:rFonts w:ascii="Tahoma" w:eastAsia="Times New Roman" w:hAnsi="Tahoma" w:cs="Tahoma"/>
          <w:color w:val="2A2A2A"/>
          <w:kern w:val="0"/>
          <w:sz w:val="24"/>
          <w:szCs w:val="24"/>
          <w:lang w:eastAsia="en-IN"/>
          <w14:ligatures w14:val="none"/>
        </w:rPr>
        <w:br/>
      </w:r>
    </w:p>
    <w:p w14:paraId="1833ED94"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Passage Analysis</w:t>
      </w:r>
    </w:p>
    <w:p w14:paraId="1B2E1691"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p>
    <w:p w14:paraId="52247D4F" w14:textId="408A4A2C"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lastRenderedPageBreak/>
        <w:drawing>
          <wp:inline distT="0" distB="0" distL="0" distR="0" wp14:anchorId="12A9549B" wp14:editId="7D22F126">
            <wp:extent cx="57150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14:paraId="5CE82839"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As you see,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the author’s conclusion rests on the fact that parapsychology uses scientific methods to examine the questions it raises</w:t>
      </w:r>
      <w:r w:rsidRPr="000F1AF3">
        <w:rPr>
          <w:rFonts w:ascii="Tahoma" w:eastAsia="Times New Roman" w:hAnsi="Tahoma" w:cs="Tahoma"/>
          <w:color w:val="2A2A2A"/>
          <w:kern w:val="0"/>
          <w:sz w:val="24"/>
          <w:szCs w:val="24"/>
          <w:shd w:val="clear" w:color="auto" w:fill="F9F9F5"/>
          <w:lang w:eastAsia="en-IN"/>
          <w14:ligatures w14:val="none"/>
        </w:rPr>
        <w:t>. With this understanding in mind, let’s evaluate the answer choices:</w:t>
      </w:r>
      <w:r w:rsidRPr="000F1AF3">
        <w:rPr>
          <w:rFonts w:ascii="Tahoma" w:eastAsia="Times New Roman" w:hAnsi="Tahoma" w:cs="Tahoma"/>
          <w:color w:val="2A2A2A"/>
          <w:kern w:val="0"/>
          <w:sz w:val="24"/>
          <w:szCs w:val="24"/>
          <w:lang w:eastAsia="en-IN"/>
          <w14:ligatures w14:val="none"/>
        </w:rPr>
        <w:br/>
      </w:r>
    </w:p>
    <w:p w14:paraId="515BFB75"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Initial Answer Choice Evaluation</w:t>
      </w:r>
    </w:p>
    <w:p w14:paraId="50CA8ECB"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Argument</w:t>
      </w:r>
      <w:r w:rsidRPr="000F1AF3">
        <w:rPr>
          <w:rFonts w:ascii="Tahoma" w:eastAsia="Times New Roman" w:hAnsi="Tahoma" w:cs="Tahoma"/>
          <w:color w:val="2A2A2A"/>
          <w:kern w:val="0"/>
          <w:sz w:val="24"/>
          <w:szCs w:val="24"/>
          <w:shd w:val="clear" w:color="auto" w:fill="F9F9F5"/>
          <w:lang w:eastAsia="en-IN"/>
          <w14:ligatures w14:val="none"/>
        </w:rPr>
        <w:t>: Although parapsychology is often considered a pseudoscience, it is in fact a genuine scientific enterprise, for it uses scientific methods such as controlled experiments and statistical tests of clearly stated hypotheses to examine the questions it raises.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05D4F30B"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A. Every genuine scientific enterprise </w:t>
      </w:r>
      <w:proofErr w:type="gramStart"/>
      <w:r w:rsidRPr="000F1AF3">
        <w:rPr>
          <w:rFonts w:ascii="Tahoma" w:eastAsia="Times New Roman" w:hAnsi="Tahoma" w:cs="Tahoma"/>
          <w:color w:val="2A2A2A"/>
          <w:kern w:val="0"/>
          <w:sz w:val="24"/>
          <w:szCs w:val="24"/>
          <w:lang w:eastAsia="en-IN"/>
          <w14:ligatures w14:val="none"/>
        </w:rPr>
        <w:t>has to</w:t>
      </w:r>
      <w:proofErr w:type="gramEnd"/>
      <w:r w:rsidRPr="000F1AF3">
        <w:rPr>
          <w:rFonts w:ascii="Tahoma" w:eastAsia="Times New Roman" w:hAnsi="Tahoma" w:cs="Tahoma"/>
          <w:color w:val="2A2A2A"/>
          <w:kern w:val="0"/>
          <w:sz w:val="24"/>
          <w:szCs w:val="24"/>
          <w:lang w:eastAsia="en-IN"/>
          <w14:ligatures w14:val="none"/>
        </w:rPr>
        <w:t xml:space="preserve"> use scientific methods to examine the questions it raises.</w:t>
      </w:r>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color w:val="92278F"/>
          <w:kern w:val="0"/>
          <w:sz w:val="24"/>
          <w:szCs w:val="24"/>
          <w:bdr w:val="none" w:sz="0" w:space="0" w:color="auto" w:frame="1"/>
          <w:lang w:eastAsia="en-IN"/>
          <w14:ligatures w14:val="none"/>
        </w:rPr>
        <w:t>Hmmm…I am not fully sure what this means…but let me keep it for now.</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B. Any field of study that employs scientific methods is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color w:val="92278F"/>
          <w:kern w:val="0"/>
          <w:sz w:val="24"/>
          <w:szCs w:val="24"/>
          <w:bdr w:val="none" w:sz="0" w:space="0" w:color="auto" w:frame="1"/>
          <w:lang w:eastAsia="en-IN"/>
          <w14:ligatures w14:val="none"/>
        </w:rPr>
        <w:t>OK…this one makes the most sense, but I can’t reject the others with confidence.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C. There is no other parameter, besides the use of scientific methods, that can single-handedly determine whether a field is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inherit" w:eastAsia="Times New Roman" w:hAnsi="inherit" w:cs="Tahoma"/>
          <w:color w:val="92278F"/>
          <w:kern w:val="0"/>
          <w:sz w:val="24"/>
          <w:szCs w:val="24"/>
          <w:bdr w:val="none" w:sz="0" w:space="0" w:color="auto" w:frame="1"/>
          <w:lang w:eastAsia="en-IN"/>
          <w14:ligatures w14:val="none"/>
        </w:rPr>
        <w:lastRenderedPageBreak/>
        <w:t xml:space="preserve">Seems like a contender as it </w:t>
      </w:r>
      <w:proofErr w:type="gramStart"/>
      <w:r w:rsidRPr="000F1AF3">
        <w:rPr>
          <w:rFonts w:ascii="inherit" w:eastAsia="Times New Roman" w:hAnsi="inherit" w:cs="Tahoma"/>
          <w:color w:val="92278F"/>
          <w:kern w:val="0"/>
          <w:sz w:val="24"/>
          <w:szCs w:val="24"/>
          <w:bdr w:val="none" w:sz="0" w:space="0" w:color="auto" w:frame="1"/>
          <w:lang w:eastAsia="en-IN"/>
          <w14:ligatures w14:val="none"/>
        </w:rPr>
        <w:t>definitely increases</w:t>
      </w:r>
      <w:proofErr w:type="gramEnd"/>
      <w:r w:rsidRPr="000F1AF3">
        <w:rPr>
          <w:rFonts w:ascii="inherit" w:eastAsia="Times New Roman" w:hAnsi="inherit" w:cs="Tahoma"/>
          <w:color w:val="92278F"/>
          <w:kern w:val="0"/>
          <w:sz w:val="24"/>
          <w:szCs w:val="24"/>
          <w:bdr w:val="none" w:sz="0" w:space="0" w:color="auto" w:frame="1"/>
          <w:lang w:eastAsia="en-IN"/>
          <w14:ligatures w14:val="none"/>
        </w:rPr>
        <w:t xml:space="preserve"> my faith in the conclusion - we now know that no other factor can on its own determine whether a field is a genuine scientific enterprise. I am going to keep it.</w:t>
      </w:r>
    </w:p>
    <w:p w14:paraId="557C92AF"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Now you can apply the Negation Test. Let’s negate each of the above statements to see what impact the negated versions have on the conclusion of the argument.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0"/>
          <w:szCs w:val="20"/>
          <w:bdr w:val="none" w:sz="0" w:space="0" w:color="auto" w:frame="1"/>
          <w:shd w:val="clear" w:color="auto" w:fill="F9F9F5"/>
          <w:lang w:eastAsia="en-IN"/>
          <w14:ligatures w14:val="none"/>
        </w:rPr>
        <w:t>*Please note that we are going to put all the three answer choices under the Negation test since the purpose here is to show you how the test helps you evaluate answer choices that you might deem close. You should ideally use the test when you are stuck between two answer choices.</w:t>
      </w:r>
      <w:r w:rsidRPr="000F1AF3">
        <w:rPr>
          <w:rFonts w:ascii="Tahoma" w:eastAsia="Times New Roman" w:hAnsi="Tahoma" w:cs="Tahoma"/>
          <w:color w:val="2A2A2A"/>
          <w:kern w:val="0"/>
          <w:sz w:val="24"/>
          <w:szCs w:val="24"/>
          <w:lang w:eastAsia="en-IN"/>
          <w14:ligatures w14:val="none"/>
        </w:rPr>
        <w:br/>
      </w:r>
    </w:p>
    <w:p w14:paraId="27142B6D"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Choice A</w:t>
      </w:r>
    </w:p>
    <w:p w14:paraId="4BD2C4FF"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A</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Every genuine scientific enterprise </w:t>
      </w:r>
      <w:proofErr w:type="gramStart"/>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has to</w:t>
      </w:r>
      <w:proofErr w:type="gramEnd"/>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 use scientific methods to examine the questions it raises.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 xml:space="preserve">First of all, this choice is not a real contender for the Negation Test. Why is that the case? This choice talks about a must condition that all genuine scientific enterprises </w:t>
      </w:r>
      <w:proofErr w:type="gramStart"/>
      <w:r w:rsidRPr="000F1AF3">
        <w:rPr>
          <w:rFonts w:ascii="Tahoma" w:eastAsia="Times New Roman" w:hAnsi="Tahoma" w:cs="Tahoma"/>
          <w:color w:val="2A2A2A"/>
          <w:kern w:val="0"/>
          <w:sz w:val="24"/>
          <w:szCs w:val="24"/>
          <w:shd w:val="clear" w:color="auto" w:fill="F9F9F5"/>
          <w:lang w:eastAsia="en-IN"/>
          <w14:ligatures w14:val="none"/>
        </w:rPr>
        <w:t>have to</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fulfil. But, if you consider the argument closely, you will see that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the argument does not conclude anything about all genuine scientific enterprises</w:t>
      </w:r>
      <w:r w:rsidRPr="000F1AF3">
        <w:rPr>
          <w:rFonts w:ascii="Tahoma" w:eastAsia="Times New Roman" w:hAnsi="Tahoma" w:cs="Tahoma"/>
          <w:color w:val="2A2A2A"/>
          <w:kern w:val="0"/>
          <w:sz w:val="24"/>
          <w:szCs w:val="24"/>
          <w:shd w:val="clear" w:color="auto" w:fill="F9F9F5"/>
          <w:lang w:eastAsia="en-IN"/>
          <w14:ligatures w14:val="none"/>
        </w:rPr>
        <w:t>. The conclusion is regarding what can be considered as a good enough criterion for a field to be considered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Nevertheless, we will apply the Negation Test to this choice as, in our experience, many students get confused in such choices and end up marking them due to lack of proper understanding. With the application of the test, you will be able to see a 100% why it is incorrect.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A</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Every</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 genuine scientific enterprise </w:t>
      </w:r>
      <w:proofErr w:type="gramStart"/>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has to</w:t>
      </w:r>
      <w:proofErr w:type="gramEnd"/>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 use scientific methods to examine the questions it raises.</w:t>
      </w:r>
      <w:r w:rsidRPr="000F1AF3">
        <w:rPr>
          <w:rFonts w:ascii="Tahoma" w:eastAsia="Times New Roman" w:hAnsi="Tahoma" w:cs="Tahoma"/>
          <w:color w:val="2A2A2A"/>
          <w:kern w:val="0"/>
          <w:sz w:val="24"/>
          <w:szCs w:val="24"/>
          <w:lang w:eastAsia="en-IN"/>
          <w14:ligatures w14:val="none"/>
        </w:rPr>
        <w:br/>
      </w:r>
    </w:p>
    <w:p w14:paraId="6FDC40A7" w14:textId="6CCF053B"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051F8AAA" wp14:editId="4AE92220">
            <wp:extent cx="5715000" cy="126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68730"/>
                    </a:xfrm>
                    <a:prstGeom prst="rect">
                      <a:avLst/>
                    </a:prstGeom>
                    <a:noFill/>
                    <a:ln>
                      <a:noFill/>
                    </a:ln>
                  </pic:spPr>
                </pic:pic>
              </a:graphicData>
            </a:graphic>
          </wp:inline>
        </w:drawing>
      </w:r>
    </w:p>
    <w:p w14:paraId="6FA93496"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version of Choice A</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Not every</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genuine scientific enterprise has to use scientific methods to examine the questions it raises.</w:t>
      </w:r>
      <w:r w:rsidRPr="000F1AF3">
        <w:rPr>
          <w:rFonts w:ascii="Tahoma" w:eastAsia="Times New Roman" w:hAnsi="Tahoma" w:cs="Tahoma"/>
          <w:color w:val="2A2A2A"/>
          <w:kern w:val="0"/>
          <w:sz w:val="24"/>
          <w:szCs w:val="24"/>
          <w:lang w:eastAsia="en-IN"/>
          <w14:ligatures w14:val="none"/>
        </w:rPr>
        <w:br/>
      </w:r>
    </w:p>
    <w:p w14:paraId="49534A50" w14:textId="302DA769"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lastRenderedPageBreak/>
        <w:drawing>
          <wp:inline distT="0" distB="0" distL="0" distR="0" wp14:anchorId="261752C2" wp14:editId="45678A33">
            <wp:extent cx="571500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31620"/>
                    </a:xfrm>
                    <a:prstGeom prst="rect">
                      <a:avLst/>
                    </a:prstGeom>
                    <a:noFill/>
                    <a:ln>
                      <a:noFill/>
                    </a:ln>
                  </pic:spPr>
                </pic:pic>
              </a:graphicData>
            </a:graphic>
          </wp:inline>
        </w:drawing>
      </w:r>
    </w:p>
    <w:p w14:paraId="1B56C797"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Rephrase of the negated statement</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0 - 99</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 genuine scientific enterprises </w:t>
      </w:r>
      <w:proofErr w:type="gramStart"/>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have to</w:t>
      </w:r>
      <w:proofErr w:type="gramEnd"/>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xml:space="preserve"> use scientific methods to examine the questions they raise.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Impact of the negated statement on the conclusion</w:t>
      </w:r>
      <w:r w:rsidRPr="000F1AF3">
        <w:rPr>
          <w:rFonts w:ascii="Tahoma" w:eastAsia="Times New Roman" w:hAnsi="Tahoma" w:cs="Tahoma"/>
          <w:color w:val="2A2A2A"/>
          <w:kern w:val="0"/>
          <w:sz w:val="24"/>
          <w:szCs w:val="24"/>
          <w:shd w:val="clear" w:color="auto" w:fill="F9F9F5"/>
          <w:lang w:eastAsia="en-IN"/>
          <w14:ligatures w14:val="none"/>
        </w:rPr>
        <w:t>: The negated statement offers a range of possibilities. We’ll consider the two extreme ones for a clear understanding. They are: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p>
    <w:p w14:paraId="6B33AE3D" w14:textId="77777777" w:rsidR="000F1AF3" w:rsidRPr="000F1AF3" w:rsidRDefault="000F1AF3" w:rsidP="000F1AF3">
      <w:pPr>
        <w:shd w:val="clear" w:color="auto" w:fill="F9F9F5"/>
        <w:spacing w:after="0" w:line="240" w:lineRule="auto"/>
        <w:ind w:left="1080"/>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t xml:space="preserve">1.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w:t>
      </w:r>
      <w:r w:rsidRPr="000F1AF3">
        <w:rPr>
          <w:rFonts w:ascii="inherit" w:eastAsia="Times New Roman" w:hAnsi="inherit" w:cs="Tahoma"/>
          <w:i/>
          <w:iCs/>
          <w:color w:val="2A2A2A"/>
          <w:kern w:val="0"/>
          <w:sz w:val="24"/>
          <w:szCs w:val="24"/>
          <w:bdr w:val="none" w:sz="0" w:space="0" w:color="auto" w:frame="1"/>
          <w:lang w:eastAsia="en-IN"/>
          <w14:ligatures w14:val="none"/>
        </w:rPr>
        <w:t xml:space="preserve"> genuine scientific enterprises </w:t>
      </w:r>
      <w:proofErr w:type="gramStart"/>
      <w:r w:rsidRPr="000F1AF3">
        <w:rPr>
          <w:rFonts w:ascii="inherit" w:eastAsia="Times New Roman" w:hAnsi="inherit" w:cs="Tahoma"/>
          <w:i/>
          <w:iCs/>
          <w:color w:val="2A2A2A"/>
          <w:kern w:val="0"/>
          <w:sz w:val="24"/>
          <w:szCs w:val="24"/>
          <w:bdr w:val="none" w:sz="0" w:space="0" w:color="auto" w:frame="1"/>
          <w:lang w:eastAsia="en-IN"/>
          <w14:ligatures w14:val="none"/>
        </w:rPr>
        <w:t>has to</w:t>
      </w:r>
      <w:proofErr w:type="gramEnd"/>
      <w:r w:rsidRPr="000F1AF3">
        <w:rPr>
          <w:rFonts w:ascii="inherit" w:eastAsia="Times New Roman" w:hAnsi="inherit" w:cs="Tahoma"/>
          <w:i/>
          <w:iCs/>
          <w:color w:val="2A2A2A"/>
          <w:kern w:val="0"/>
          <w:sz w:val="24"/>
          <w:szCs w:val="24"/>
          <w:bdr w:val="none" w:sz="0" w:space="0" w:color="auto" w:frame="1"/>
          <w:lang w:eastAsia="en-IN"/>
          <w14:ligatures w14:val="none"/>
        </w:rPr>
        <w:t xml:space="preserve"> use scientific methods to examine the questions it raises. – </w:t>
      </w:r>
      <w:r w:rsidRPr="000F1AF3">
        <w:rPr>
          <w:rFonts w:ascii="inherit" w:eastAsia="Times New Roman" w:hAnsi="inherit" w:cs="Tahoma"/>
          <w:i/>
          <w:iCs/>
          <w:color w:val="92278F"/>
          <w:kern w:val="0"/>
          <w:sz w:val="24"/>
          <w:szCs w:val="24"/>
          <w:bdr w:val="none" w:sz="0" w:space="0" w:color="auto" w:frame="1"/>
          <w:lang w:eastAsia="en-IN"/>
          <w14:ligatures w14:val="none"/>
        </w:rPr>
        <w:t>weakens the conclusion as it indicates that it is probably not a criterion worth considering.</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t xml:space="preserve">2.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Almost all</w:t>
      </w:r>
      <w:r w:rsidRPr="000F1AF3">
        <w:rPr>
          <w:rFonts w:ascii="inherit" w:eastAsia="Times New Roman" w:hAnsi="inherit" w:cs="Tahoma"/>
          <w:i/>
          <w:iCs/>
          <w:color w:val="2A2A2A"/>
          <w:kern w:val="0"/>
          <w:sz w:val="24"/>
          <w:szCs w:val="24"/>
          <w:bdr w:val="none" w:sz="0" w:space="0" w:color="auto" w:frame="1"/>
          <w:lang w:eastAsia="en-IN"/>
          <w14:ligatures w14:val="none"/>
        </w:rPr>
        <w:t xml:space="preserve"> genuine scientific enterprises </w:t>
      </w:r>
      <w:proofErr w:type="gramStart"/>
      <w:r w:rsidRPr="000F1AF3">
        <w:rPr>
          <w:rFonts w:ascii="inherit" w:eastAsia="Times New Roman" w:hAnsi="inherit" w:cs="Tahoma"/>
          <w:i/>
          <w:iCs/>
          <w:color w:val="2A2A2A"/>
          <w:kern w:val="0"/>
          <w:sz w:val="24"/>
          <w:szCs w:val="24"/>
          <w:bdr w:val="none" w:sz="0" w:space="0" w:color="auto" w:frame="1"/>
          <w:lang w:eastAsia="en-IN"/>
          <w14:ligatures w14:val="none"/>
        </w:rPr>
        <w:t>have to</w:t>
      </w:r>
      <w:proofErr w:type="gramEnd"/>
      <w:r w:rsidRPr="000F1AF3">
        <w:rPr>
          <w:rFonts w:ascii="inherit" w:eastAsia="Times New Roman" w:hAnsi="inherit" w:cs="Tahoma"/>
          <w:i/>
          <w:iCs/>
          <w:color w:val="2A2A2A"/>
          <w:kern w:val="0"/>
          <w:sz w:val="24"/>
          <w:szCs w:val="24"/>
          <w:bdr w:val="none" w:sz="0" w:space="0" w:color="auto" w:frame="1"/>
          <w:lang w:eastAsia="en-IN"/>
          <w14:ligatures w14:val="none"/>
        </w:rPr>
        <w:t xml:space="preserve"> use scientific methods to examine the questions they raise. – </w:t>
      </w:r>
      <w:r w:rsidRPr="000F1AF3">
        <w:rPr>
          <w:rFonts w:ascii="inherit" w:eastAsia="Times New Roman" w:hAnsi="inherit" w:cs="Tahoma"/>
          <w:i/>
          <w:iCs/>
          <w:color w:val="92278F"/>
          <w:kern w:val="0"/>
          <w:sz w:val="24"/>
          <w:szCs w:val="24"/>
          <w:bdr w:val="none" w:sz="0" w:space="0" w:color="auto" w:frame="1"/>
          <w:lang w:eastAsia="en-IN"/>
          <w14:ligatures w14:val="none"/>
        </w:rPr>
        <w:t>strengthens the conclusion, as it indicates that it is a criterion worth considering.</w:t>
      </w:r>
    </w:p>
    <w:p w14:paraId="38B057D1"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As you can see, the negated version of choice A does not have a clear impact on the conclusion of the argument - it does not shatter the conclusion. Hence, choice A is not an assumption made by the author.</w:t>
      </w:r>
      <w:r w:rsidRPr="000F1AF3">
        <w:rPr>
          <w:rFonts w:ascii="Tahoma" w:eastAsia="Times New Roman" w:hAnsi="Tahoma" w:cs="Tahoma"/>
          <w:color w:val="2A2A2A"/>
          <w:kern w:val="0"/>
          <w:sz w:val="24"/>
          <w:szCs w:val="24"/>
          <w:lang w:eastAsia="en-IN"/>
          <w14:ligatures w14:val="none"/>
        </w:rPr>
        <w:br/>
      </w:r>
    </w:p>
    <w:p w14:paraId="6025B7ED"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Choice B</w:t>
      </w:r>
    </w:p>
    <w:p w14:paraId="220DF87C"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B</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Any</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field of study that employs scientific methods is a genuine scientific enterprise.</w:t>
      </w:r>
      <w:r w:rsidRPr="000F1AF3">
        <w:rPr>
          <w:rFonts w:ascii="Tahoma" w:eastAsia="Times New Roman" w:hAnsi="Tahoma" w:cs="Tahoma"/>
          <w:color w:val="2A2A2A"/>
          <w:kern w:val="0"/>
          <w:sz w:val="24"/>
          <w:szCs w:val="24"/>
          <w:lang w:eastAsia="en-IN"/>
          <w14:ligatures w14:val="none"/>
        </w:rPr>
        <w:br/>
      </w:r>
    </w:p>
    <w:p w14:paraId="0D026A6B" w14:textId="210F323F"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drawing>
          <wp:inline distT="0" distB="0" distL="0" distR="0" wp14:anchorId="67CE9C63" wp14:editId="03F675BB">
            <wp:extent cx="5715000" cy="126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68730"/>
                    </a:xfrm>
                    <a:prstGeom prst="rect">
                      <a:avLst/>
                    </a:prstGeom>
                    <a:noFill/>
                    <a:ln>
                      <a:noFill/>
                    </a:ln>
                  </pic:spPr>
                </pic:pic>
              </a:graphicData>
            </a:graphic>
          </wp:inline>
        </w:drawing>
      </w:r>
    </w:p>
    <w:p w14:paraId="30B93548"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version of Choice B</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Not all</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fields of study that employ scientific methods are genuine scientific enterprises.</w:t>
      </w:r>
      <w:r w:rsidRPr="000F1AF3">
        <w:rPr>
          <w:rFonts w:ascii="Tahoma" w:eastAsia="Times New Roman" w:hAnsi="Tahoma" w:cs="Tahoma"/>
          <w:color w:val="2A2A2A"/>
          <w:kern w:val="0"/>
          <w:sz w:val="24"/>
          <w:szCs w:val="24"/>
          <w:lang w:eastAsia="en-IN"/>
          <w14:ligatures w14:val="none"/>
        </w:rPr>
        <w:br/>
      </w:r>
    </w:p>
    <w:p w14:paraId="4C3DDDA7" w14:textId="013080D9"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Tahoma" w:eastAsia="Times New Roman" w:hAnsi="Tahoma" w:cs="Tahoma"/>
          <w:noProof/>
          <w:color w:val="2A2A2A"/>
          <w:kern w:val="0"/>
          <w:sz w:val="24"/>
          <w:szCs w:val="24"/>
          <w:lang w:eastAsia="en-IN"/>
          <w14:ligatures w14:val="none"/>
        </w:rPr>
        <w:lastRenderedPageBreak/>
        <w:drawing>
          <wp:inline distT="0" distB="0" distL="0" distR="0" wp14:anchorId="7C527FD7" wp14:editId="144048AB">
            <wp:extent cx="571500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31620"/>
                    </a:xfrm>
                    <a:prstGeom prst="rect">
                      <a:avLst/>
                    </a:prstGeom>
                    <a:noFill/>
                    <a:ln>
                      <a:noFill/>
                    </a:ln>
                  </pic:spPr>
                </pic:pic>
              </a:graphicData>
            </a:graphic>
          </wp:inline>
        </w:drawing>
      </w:r>
    </w:p>
    <w:p w14:paraId="7C6D28FB" w14:textId="77777777" w:rsidR="000F1AF3" w:rsidRPr="000F1AF3" w:rsidRDefault="000F1AF3" w:rsidP="000F1AF3">
      <w:pPr>
        <w:spacing w:after="0" w:line="240" w:lineRule="auto"/>
        <w:rPr>
          <w:rFonts w:ascii="Times New Roman" w:eastAsia="Times New Roman" w:hAnsi="Times New Roman" w:cs="Times New Roman"/>
          <w:kern w:val="0"/>
          <w:sz w:val="24"/>
          <w:szCs w:val="24"/>
          <w:lang w:eastAsia="en-IN"/>
          <w14:ligatures w14:val="none"/>
        </w:rPr>
      </w:pP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Rephrase of the negated statement</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0-99</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fields of study that employ scientific methods are genuine scientific enterprises.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Meaning of the negated statement</w:t>
      </w:r>
      <w:r w:rsidRPr="000F1AF3">
        <w:rPr>
          <w:rFonts w:ascii="Tahoma" w:eastAsia="Times New Roman" w:hAnsi="Tahoma" w:cs="Tahoma"/>
          <w:color w:val="2A2A2A"/>
          <w:kern w:val="0"/>
          <w:sz w:val="24"/>
          <w:szCs w:val="24"/>
          <w:shd w:val="clear" w:color="auto" w:fill="F9F9F5"/>
          <w:lang w:eastAsia="en-IN"/>
          <w14:ligatures w14:val="none"/>
        </w:rPr>
        <w:t>: If you see, the above statement says that out of a 100 that employ scientific methods, only 0-99 are genuine scientific enterprises. </w:t>
      </w:r>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This means that there is </w:t>
      </w:r>
      <w:proofErr w:type="gramStart"/>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definitely one</w:t>
      </w:r>
      <w:proofErr w:type="gramEnd"/>
      <w:r w:rsidRPr="000F1AF3">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 possibility that a field employs scientific methods but is still not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Impact on the conclusion</w:t>
      </w:r>
      <w:r w:rsidRPr="000F1AF3">
        <w:rPr>
          <w:rFonts w:ascii="Tahoma" w:eastAsia="Times New Roman" w:hAnsi="Tahoma" w:cs="Tahoma"/>
          <w:color w:val="2A2A2A"/>
          <w:kern w:val="0"/>
          <w:sz w:val="24"/>
          <w:szCs w:val="24"/>
          <w:shd w:val="clear" w:color="auto" w:fill="F9F9F5"/>
          <w:lang w:eastAsia="en-IN"/>
          <w14:ligatures w14:val="none"/>
        </w:rPr>
        <w:t>: The negated version of Choice B completely destroys the basis of the author’s conclusion. The reason the author said that parapsychology is a genuine scientific enterprise was that it uses scientific methods to examine the question it raises, implying that this factor is sufficient. However,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 xml:space="preserve">the negated version says that it is not sufficient as there is </w:t>
      </w:r>
      <w:proofErr w:type="gramStart"/>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definitely 1</w:t>
      </w:r>
      <w:proofErr w:type="gramEnd"/>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 xml:space="preserve"> possibility in which even a field that uses scientific methods is not a genuine scientific enterprise. Hence, the conclusion is falsified. It is indeed the correct answer!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Even though we have arrived at the correct answer, we will see how the Negation Test helps us reject Choice C that we did consider as a contender in the beginning.</w:t>
      </w:r>
      <w:r w:rsidRPr="000F1AF3">
        <w:rPr>
          <w:rFonts w:ascii="Tahoma" w:eastAsia="Times New Roman" w:hAnsi="Tahoma" w:cs="Tahoma"/>
          <w:color w:val="2A2A2A"/>
          <w:kern w:val="0"/>
          <w:sz w:val="24"/>
          <w:szCs w:val="24"/>
          <w:lang w:eastAsia="en-IN"/>
          <w14:ligatures w14:val="none"/>
        </w:rPr>
        <w:br/>
      </w:r>
    </w:p>
    <w:p w14:paraId="02CA12CF" w14:textId="77777777" w:rsidR="000F1AF3" w:rsidRPr="000F1AF3" w:rsidRDefault="000F1AF3" w:rsidP="000F1AF3">
      <w:pPr>
        <w:shd w:val="clear" w:color="auto" w:fill="F9F9F5"/>
        <w:spacing w:after="0" w:line="240" w:lineRule="auto"/>
        <w:jc w:val="center"/>
        <w:textAlignment w:val="top"/>
        <w:rPr>
          <w:rFonts w:ascii="Tahoma" w:eastAsia="Times New Roman" w:hAnsi="Tahoma" w:cs="Tahoma"/>
          <w:color w:val="2A2A2A"/>
          <w:kern w:val="0"/>
          <w:sz w:val="24"/>
          <w:szCs w:val="24"/>
          <w:lang w:eastAsia="en-IN"/>
          <w14:ligatures w14:val="none"/>
        </w:rPr>
      </w:pPr>
      <w:r w:rsidRPr="000F1AF3">
        <w:rPr>
          <w:rFonts w:ascii="inherit" w:eastAsia="Times New Roman" w:hAnsi="inherit" w:cs="Tahoma"/>
          <w:b/>
          <w:bCs/>
          <w:color w:val="004B80"/>
          <w:kern w:val="0"/>
          <w:sz w:val="36"/>
          <w:szCs w:val="36"/>
          <w:bdr w:val="none" w:sz="0" w:space="0" w:color="auto" w:frame="1"/>
          <w:lang w:eastAsia="en-IN"/>
          <w14:ligatures w14:val="none"/>
        </w:rPr>
        <w:t>Choice C</w:t>
      </w:r>
    </w:p>
    <w:p w14:paraId="1BE1CC5A" w14:textId="1D4038C9" w:rsidR="006F4EBA" w:rsidRPr="000F1AF3" w:rsidRDefault="000F1AF3" w:rsidP="000F1AF3">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Choice C</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There is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no</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other parameter, besides the use of scientific methods, that can singlehandedly determine whether a field is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Negated version of Choice C</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There are </w:t>
      </w:r>
      <w:r w:rsidRPr="000F1AF3">
        <w:rPr>
          <w:rFonts w:ascii="inherit" w:eastAsia="Times New Roman" w:hAnsi="inherit" w:cs="Tahoma"/>
          <w:i/>
          <w:iCs/>
          <w:color w:val="2A2A2A"/>
          <w:kern w:val="0"/>
          <w:sz w:val="24"/>
          <w:szCs w:val="24"/>
          <w:bdr w:val="none" w:sz="0" w:space="0" w:color="auto" w:frame="1"/>
          <w:shd w:val="clear" w:color="auto" w:fill="FFFF00"/>
          <w:lang w:eastAsia="en-IN"/>
          <w14:ligatures w14:val="none"/>
        </w:rPr>
        <w:t>some</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 other parameters, besides the use of scientific methods, that can singlehandedly determine whether a field is a genuine scientific enterprise.</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Meaning of the negated statement</w:t>
      </w:r>
      <w:r w:rsidRPr="000F1AF3">
        <w:rPr>
          <w:rFonts w:ascii="Tahoma" w:eastAsia="Times New Roman" w:hAnsi="Tahoma" w:cs="Tahoma"/>
          <w:color w:val="2A2A2A"/>
          <w:kern w:val="0"/>
          <w:sz w:val="24"/>
          <w:szCs w:val="24"/>
          <w:shd w:val="clear" w:color="auto" w:fill="F9F9F5"/>
          <w:lang w:eastAsia="en-IN"/>
          <w14:ligatures w14:val="none"/>
        </w:rPr>
        <w:t>: </w:t>
      </w:r>
      <w:r w:rsidRPr="000F1AF3">
        <w:rPr>
          <w:rFonts w:ascii="Tahoma" w:eastAsia="Times New Roman" w:hAnsi="Tahoma" w:cs="Tahoma"/>
          <w:i/>
          <w:iCs/>
          <w:color w:val="2A2A2A"/>
          <w:kern w:val="0"/>
          <w:sz w:val="24"/>
          <w:szCs w:val="24"/>
          <w:bdr w:val="none" w:sz="0" w:space="0" w:color="auto" w:frame="1"/>
          <w:shd w:val="clear" w:color="auto" w:fill="F9F9F5"/>
          <w:lang w:eastAsia="en-IN"/>
          <w14:ligatures w14:val="none"/>
        </w:rPr>
        <w:t>While the use of scientific methods can determine singlehandedly, there are some other methods as well.</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Impact on the conclusion</w:t>
      </w:r>
      <w:r w:rsidRPr="000F1AF3">
        <w:rPr>
          <w:rFonts w:ascii="Tahoma" w:eastAsia="Times New Roman" w:hAnsi="Tahoma" w:cs="Tahoma"/>
          <w:color w:val="2A2A2A"/>
          <w:kern w:val="0"/>
          <w:sz w:val="24"/>
          <w:szCs w:val="24"/>
          <w:shd w:val="clear" w:color="auto" w:fill="F9F9F5"/>
          <w:lang w:eastAsia="en-IN"/>
          <w14:ligatures w14:val="none"/>
        </w:rPr>
        <w:t>: Does this choice have any negative impact on the conclusion? Nope. That’s because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we still haven’t negated the basis of the conclusion</w:t>
      </w:r>
      <w:r w:rsidRPr="000F1AF3">
        <w:rPr>
          <w:rFonts w:ascii="Tahoma" w:eastAsia="Times New Roman" w:hAnsi="Tahoma" w:cs="Tahoma"/>
          <w:color w:val="2A2A2A"/>
          <w:kern w:val="0"/>
          <w:sz w:val="24"/>
          <w:szCs w:val="24"/>
          <w:shd w:val="clear" w:color="auto" w:fill="F9F9F5"/>
          <w:lang w:eastAsia="en-IN"/>
          <w14:ligatures w14:val="none"/>
        </w:rPr>
        <w:t xml:space="preserve">. All that we know is that there are other parameters that TOO can determine what this </w:t>
      </w:r>
      <w:proofErr w:type="gramStart"/>
      <w:r w:rsidRPr="000F1AF3">
        <w:rPr>
          <w:rFonts w:ascii="Tahoma" w:eastAsia="Times New Roman" w:hAnsi="Tahoma" w:cs="Tahoma"/>
          <w:color w:val="2A2A2A"/>
          <w:kern w:val="0"/>
          <w:sz w:val="24"/>
          <w:szCs w:val="24"/>
          <w:shd w:val="clear" w:color="auto" w:fill="F9F9F5"/>
          <w:lang w:eastAsia="en-IN"/>
          <w14:ligatures w14:val="none"/>
        </w:rPr>
        <w:t>particular parameter</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determines. So what? Does that take away </w:t>
      </w:r>
      <w:r w:rsidRPr="000F1AF3">
        <w:rPr>
          <w:rFonts w:ascii="Tahoma" w:eastAsia="Times New Roman" w:hAnsi="Tahoma" w:cs="Tahoma"/>
          <w:color w:val="2A2A2A"/>
          <w:kern w:val="0"/>
          <w:sz w:val="24"/>
          <w:szCs w:val="24"/>
          <w:shd w:val="clear" w:color="auto" w:fill="F9F9F5"/>
          <w:lang w:eastAsia="en-IN"/>
          <w14:ligatures w14:val="none"/>
        </w:rPr>
        <w:lastRenderedPageBreak/>
        <w:t>from the fact that the use of scientific methods is enough to determine whether parapsychology is a genuine science- Nope! </w:t>
      </w:r>
      <w:r w:rsidRPr="000F1AF3">
        <w:rPr>
          <w:rFonts w:ascii="Tahoma" w:eastAsia="Times New Roman" w:hAnsi="Tahoma" w:cs="Tahoma"/>
          <w:b/>
          <w:bCs/>
          <w:color w:val="2A2A2A"/>
          <w:kern w:val="0"/>
          <w:sz w:val="24"/>
          <w:szCs w:val="24"/>
          <w:bdr w:val="none" w:sz="0" w:space="0" w:color="auto" w:frame="1"/>
          <w:shd w:val="clear" w:color="auto" w:fill="F9F9F5"/>
          <w:lang w:eastAsia="en-IN"/>
          <w14:ligatures w14:val="none"/>
        </w:rPr>
        <w:t>The conclusion is still valid</w:t>
      </w:r>
      <w:r w:rsidRPr="000F1AF3">
        <w:rPr>
          <w:rFonts w:ascii="Tahoma" w:eastAsia="Times New Roman" w:hAnsi="Tahoma" w:cs="Tahoma"/>
          <w:color w:val="2A2A2A"/>
          <w:kern w:val="0"/>
          <w:sz w:val="24"/>
          <w:szCs w:val="24"/>
          <w:shd w:val="clear" w:color="auto" w:fill="F9F9F5"/>
          <w:lang w:eastAsia="en-IN"/>
          <w14:ligatures w14:val="none"/>
        </w:rPr>
        <w:t>.</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So you see, the Negation Test helps you arrive at the correct answer with a 100% surety; however, you must use it only after you have narrowed down to two contender choices.</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To practice the Negation Test with some more assumption questions, take a CR Ability Quiz </w:t>
      </w:r>
      <w:hyperlink r:id="rId14" w:history="1">
        <w:r w:rsidRPr="000F1AF3">
          <w:rPr>
            <w:rFonts w:ascii="Tahoma" w:eastAsia="Times New Roman" w:hAnsi="Tahoma" w:cs="Tahoma"/>
            <w:color w:val="006597"/>
            <w:kern w:val="0"/>
            <w:sz w:val="24"/>
            <w:szCs w:val="24"/>
            <w:u w:val="single"/>
            <w:bdr w:val="none" w:sz="0" w:space="0" w:color="auto" w:frame="1"/>
            <w:shd w:val="clear" w:color="auto" w:fill="F9F9F5"/>
            <w:lang w:eastAsia="en-IN"/>
            <w14:ligatures w14:val="none"/>
          </w:rPr>
          <w:t>here</w:t>
        </w:r>
      </w:hyperlink>
      <w:r w:rsidRPr="000F1AF3">
        <w:rPr>
          <w:rFonts w:ascii="Tahoma" w:eastAsia="Times New Roman" w:hAnsi="Tahoma" w:cs="Tahoma"/>
          <w:color w:val="2A2A2A"/>
          <w:kern w:val="0"/>
          <w:sz w:val="24"/>
          <w:szCs w:val="24"/>
          <w:shd w:val="clear" w:color="auto" w:fill="F9F9F5"/>
          <w:lang w:eastAsia="en-IN"/>
          <w14:ligatures w14:val="none"/>
        </w:rPr>
        <w:t xml:space="preserve">. The </w:t>
      </w:r>
      <w:proofErr w:type="gramStart"/>
      <w:r w:rsidRPr="000F1AF3">
        <w:rPr>
          <w:rFonts w:ascii="Tahoma" w:eastAsia="Times New Roman" w:hAnsi="Tahoma" w:cs="Tahoma"/>
          <w:color w:val="2A2A2A"/>
          <w:kern w:val="0"/>
          <w:sz w:val="24"/>
          <w:szCs w:val="24"/>
          <w:shd w:val="clear" w:color="auto" w:fill="F9F9F5"/>
          <w:lang w:eastAsia="en-IN"/>
          <w14:ligatures w14:val="none"/>
        </w:rPr>
        <w:t>added bonus</w:t>
      </w:r>
      <w:proofErr w:type="gramEnd"/>
      <w:r w:rsidRPr="000F1AF3">
        <w:rPr>
          <w:rFonts w:ascii="Tahoma" w:eastAsia="Times New Roman" w:hAnsi="Tahoma" w:cs="Tahoma"/>
          <w:color w:val="2A2A2A"/>
          <w:kern w:val="0"/>
          <w:sz w:val="24"/>
          <w:szCs w:val="24"/>
          <w:shd w:val="clear" w:color="auto" w:fill="F9F9F5"/>
          <w:lang w:eastAsia="en-IN"/>
          <w14:ligatures w14:val="none"/>
        </w:rPr>
        <w:t xml:space="preserve"> is that you get a realistic estimate of your strengths and weaknesses in CR.</w:t>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lang w:eastAsia="en-IN"/>
          <w14:ligatures w14:val="none"/>
        </w:rPr>
        <w:br/>
      </w:r>
      <w:r w:rsidRPr="000F1AF3">
        <w:rPr>
          <w:rFonts w:ascii="Tahoma" w:eastAsia="Times New Roman" w:hAnsi="Tahoma" w:cs="Tahoma"/>
          <w:color w:val="2A2A2A"/>
          <w:kern w:val="0"/>
          <w:sz w:val="24"/>
          <w:szCs w:val="24"/>
          <w:shd w:val="clear" w:color="auto" w:fill="F9F9F5"/>
          <w:lang w:eastAsia="en-IN"/>
          <w14:ligatures w14:val="none"/>
        </w:rPr>
        <w:t>Good Luck!</w:t>
      </w:r>
    </w:p>
    <w:sectPr w:rsidR="006F4EBA" w:rsidRPr="000F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F3"/>
    <w:rsid w:val="00053F81"/>
    <w:rsid w:val="000F1AF3"/>
    <w:rsid w:val="00387026"/>
    <w:rsid w:val="006F4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CFCD"/>
  <w15:chartTrackingRefBased/>
  <w15:docId w15:val="{C13E36D6-81D8-4DA6-85E8-F1F8C317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7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gmat.com/cr-ability-registration/?channel=Negation3_GMATClub&amp;page=CR_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3062</Words>
  <Characters>17460</Characters>
  <Application>Microsoft Office Word</Application>
  <DocSecurity>0</DocSecurity>
  <Lines>145</Lines>
  <Paragraphs>40</Paragraphs>
  <ScaleCrop>false</ScaleCrop>
  <Company>SAP</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Hridhi</dc:creator>
  <cp:keywords/>
  <dc:description/>
  <cp:lastModifiedBy>Sethi, Hridhi</cp:lastModifiedBy>
  <cp:revision>1</cp:revision>
  <dcterms:created xsi:type="dcterms:W3CDTF">2024-04-29T10:23:00Z</dcterms:created>
  <dcterms:modified xsi:type="dcterms:W3CDTF">2024-04-29T10:34:00Z</dcterms:modified>
</cp:coreProperties>
</file>